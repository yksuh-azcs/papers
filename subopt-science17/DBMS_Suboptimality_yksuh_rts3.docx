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B0417" w14:textId="42B4E193" w:rsidR="00431904" w:rsidRDefault="00431904" w:rsidP="00431904">
      <w:pPr>
        <w:jc w:val="center"/>
        <w:rPr>
          <w:b/>
          <w:sz w:val="32"/>
          <w:szCs w:val="32"/>
        </w:rPr>
      </w:pPr>
      <w:r>
        <w:rPr>
          <w:b/>
          <w:i/>
          <w:sz w:val="32"/>
          <w:szCs w:val="32"/>
        </w:rPr>
        <w:t>Science</w:t>
      </w:r>
      <w:r>
        <w:rPr>
          <w:b/>
          <w:sz w:val="32"/>
          <w:szCs w:val="32"/>
        </w:rPr>
        <w:t xml:space="preserve"> Manuscript Template</w:t>
      </w:r>
    </w:p>
    <w:p w14:paraId="7028981B" w14:textId="77777777" w:rsidR="00431904" w:rsidRDefault="00431904" w:rsidP="00431904"/>
    <w:p w14:paraId="60603506" w14:textId="77777777" w:rsidR="00431904" w:rsidRDefault="00431904" w:rsidP="00431904">
      <w:r>
        <w:rPr>
          <w:b/>
        </w:rPr>
        <w:t xml:space="preserve">General Instructions on using this template and submitting a manuscript to </w:t>
      </w:r>
      <w:r>
        <w:rPr>
          <w:b/>
          <w:i/>
        </w:rPr>
        <w:t>Science</w:t>
      </w:r>
      <w:r>
        <w:rPr>
          <w:b/>
        </w:rPr>
        <w:t xml:space="preserve">:  </w:t>
      </w:r>
      <w:r>
        <w:t xml:space="preserve">Thank you for preparing a manuscript for submission to </w:t>
      </w:r>
      <w:r>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65DF1E3D" w14:textId="77777777" w:rsidR="00431904" w:rsidRDefault="00431904" w:rsidP="00431904"/>
    <w:p w14:paraId="3B97FC0D" w14:textId="77777777" w:rsidR="00431904" w:rsidRDefault="00431904" w:rsidP="00431904">
      <w:r>
        <w:t xml:space="preserve">Please use the actual template, which starts on page 2.  </w:t>
      </w:r>
      <w:r>
        <w:rPr>
          <w:u w:val="single"/>
        </w:rPr>
        <w:t>When you are ready to submit, please delete the text on this cover page</w:t>
      </w:r>
      <w:r>
        <w:t>.</w:t>
      </w:r>
    </w:p>
    <w:p w14:paraId="50AD5C28" w14:textId="77777777" w:rsidR="00431904" w:rsidRDefault="00431904" w:rsidP="00431904"/>
    <w:p w14:paraId="25B557C7" w14:textId="77777777" w:rsidR="00431904" w:rsidRDefault="00431904" w:rsidP="00431904">
      <w:r>
        <w:t xml:space="preserve">You can submit your paper at </w:t>
      </w:r>
      <w:hyperlink r:id="rId9" w:history="1">
        <w:r>
          <w:rPr>
            <w:rStyle w:val="Hyperlink"/>
          </w:rPr>
          <w:t>https://cts.sciencemag.org</w:t>
        </w:r>
      </w:hyperlink>
    </w:p>
    <w:p w14:paraId="38F540B0" w14:textId="77777777" w:rsidR="00431904" w:rsidRDefault="00431904" w:rsidP="00431904">
      <w:r>
        <w:t xml:space="preserve">Additional instructions are available at </w:t>
      </w:r>
      <w:hyperlink r:id="rId10" w:history="1">
        <w:r>
          <w:rPr>
            <w:rStyle w:val="Hyperlink"/>
          </w:rPr>
          <w:t xml:space="preserve"> http://www.sciencemag.org/authors/science-information-authors</w:t>
        </w:r>
      </w:hyperlink>
      <w:r>
        <w:t xml:space="preserve"> </w:t>
      </w:r>
    </w:p>
    <w:p w14:paraId="33BF8026" w14:textId="77777777" w:rsidR="00431904" w:rsidRDefault="00431904" w:rsidP="00431904"/>
    <w:p w14:paraId="54A3EDF9" w14:textId="77777777" w:rsidR="00431904" w:rsidRDefault="00431904" w:rsidP="00431904">
      <w:r>
        <w:t xml:space="preserve">If you are using LaTeX , please convert your paper into a Word docx file if possible.  If this is not possible, please use our LaTeX template and upload a PDF version of your paper. Some conversion approaches are available here: </w:t>
      </w:r>
      <w:hyperlink r:id="rId11" w:history="1">
        <w:r>
          <w:rPr>
            <w:rStyle w:val="Hyperlink"/>
          </w:rPr>
          <w:t>http://www.tug.org/utilities/texconv/textopc.html</w:t>
        </w:r>
      </w:hyperlink>
      <w:r>
        <w:t xml:space="preserve"> </w:t>
      </w:r>
    </w:p>
    <w:p w14:paraId="2FED3DD4" w14:textId="77777777" w:rsidR="00431904" w:rsidRDefault="00431904" w:rsidP="00431904"/>
    <w:p w14:paraId="3B69B5B9" w14:textId="77777777" w:rsidR="00431904" w:rsidRDefault="00431904" w:rsidP="0043190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616D4D87" w14:textId="77777777" w:rsidR="00431904" w:rsidRDefault="00431904" w:rsidP="00431904"/>
    <w:p w14:paraId="39440D49" w14:textId="77777777" w:rsidR="00431904" w:rsidRDefault="00431904" w:rsidP="00431904">
      <w:pPr>
        <w:rPr>
          <w:b/>
        </w:rPr>
      </w:pPr>
      <w:r>
        <w:rPr>
          <w:b/>
        </w:rPr>
        <w:t>Title:</w:t>
      </w:r>
    </w:p>
    <w:p w14:paraId="02BE69D0" w14:textId="77777777" w:rsidR="00431904" w:rsidRDefault="00431904" w:rsidP="00431904">
      <w:r>
        <w:rPr>
          <w:b/>
        </w:rPr>
        <w:t>Authors:</w:t>
      </w:r>
    </w:p>
    <w:p w14:paraId="5DEDFE31" w14:textId="77777777" w:rsidR="00431904" w:rsidRDefault="00431904" w:rsidP="00431904">
      <w:r>
        <w:rPr>
          <w:b/>
        </w:rPr>
        <w:t>Affiliations:</w:t>
      </w:r>
    </w:p>
    <w:p w14:paraId="0E3D8F66" w14:textId="77777777" w:rsidR="00431904" w:rsidRDefault="00431904" w:rsidP="00431904">
      <w:pPr>
        <w:tabs>
          <w:tab w:val="left" w:pos="5890"/>
        </w:tabs>
      </w:pPr>
      <w:r>
        <w:rPr>
          <w:b/>
        </w:rPr>
        <w:t>One Sentence Summary:</w:t>
      </w:r>
      <w:r>
        <w:rPr>
          <w:b/>
        </w:rPr>
        <w:tab/>
      </w:r>
    </w:p>
    <w:p w14:paraId="6AB2EE41" w14:textId="77777777" w:rsidR="00431904" w:rsidRDefault="00431904" w:rsidP="00431904">
      <w:r>
        <w:rPr>
          <w:b/>
        </w:rPr>
        <w:t>Abstract:</w:t>
      </w:r>
    </w:p>
    <w:p w14:paraId="6D6B2846" w14:textId="77777777" w:rsidR="00431904" w:rsidRDefault="00431904" w:rsidP="00431904">
      <w:r>
        <w:rPr>
          <w:b/>
        </w:rPr>
        <w:t>Main Text:</w:t>
      </w:r>
    </w:p>
    <w:p w14:paraId="42F4FE84" w14:textId="77777777" w:rsidR="00431904" w:rsidRDefault="00431904" w:rsidP="00431904">
      <w:pPr>
        <w:rPr>
          <w:b/>
        </w:rPr>
      </w:pPr>
      <w:r>
        <w:rPr>
          <w:b/>
        </w:rPr>
        <w:t>References and Notes</w:t>
      </w:r>
      <w:r>
        <w:t xml:space="preserve"> (followed by a numbered list)</w:t>
      </w:r>
    </w:p>
    <w:p w14:paraId="4BD4D5CF" w14:textId="77777777" w:rsidR="00431904" w:rsidRDefault="00431904" w:rsidP="00431904">
      <w:r>
        <w:rPr>
          <w:b/>
        </w:rPr>
        <w:t>Acknowledgements:</w:t>
      </w:r>
    </w:p>
    <w:p w14:paraId="3F1B4775" w14:textId="77777777" w:rsidR="00431904" w:rsidRDefault="00431904" w:rsidP="00431904">
      <w:r>
        <w:rPr>
          <w:b/>
        </w:rPr>
        <w:t xml:space="preserve">Fig. #: </w:t>
      </w:r>
      <w:r>
        <w:t>(Begin each figure caption with a label, “</w:t>
      </w:r>
      <w:r>
        <w:rPr>
          <w:b/>
        </w:rPr>
        <w:t>Fig. 1</w:t>
      </w:r>
      <w:r>
        <w:t>.” for example, as a new paragraph.).</w:t>
      </w:r>
    </w:p>
    <w:p w14:paraId="14912481" w14:textId="77777777" w:rsidR="00431904" w:rsidRDefault="00431904" w:rsidP="00431904">
      <w:r>
        <w:rPr>
          <w:b/>
        </w:rPr>
        <w:t xml:space="preserve">Table #: </w:t>
      </w:r>
      <w:r>
        <w:t>(Begin each table caption with a label “</w:t>
      </w:r>
      <w:r>
        <w:rPr>
          <w:b/>
        </w:rPr>
        <w:t>Table 1.”</w:t>
      </w:r>
      <w:r>
        <w:t>, etc.) as a new paragraph.</w:t>
      </w:r>
    </w:p>
    <w:p w14:paraId="1F3229E7" w14:textId="77777777" w:rsidR="00431904" w:rsidRDefault="00431904" w:rsidP="00431904">
      <w:pPr>
        <w:rPr>
          <w:b/>
        </w:rPr>
      </w:pPr>
      <w:r>
        <w:rPr>
          <w:b/>
        </w:rPr>
        <w:t>Supplementary Materials:</w:t>
      </w:r>
      <w:r>
        <w:t xml:space="preserve"> a list of the supplementary materials, followed by the actual text of the Supplementary Materials.</w:t>
      </w:r>
    </w:p>
    <w:p w14:paraId="627E4FDE" w14:textId="77777777" w:rsidR="00431904" w:rsidRDefault="00431904" w:rsidP="00431904"/>
    <w:p w14:paraId="22CAE665" w14:textId="77777777" w:rsidR="00431904" w:rsidRDefault="00431904" w:rsidP="00431904">
      <w:r>
        <w:t>Several of these headings are optional, for example, not all papers will include a one-sentence summary, figures or tables, or supplementary material.</w:t>
      </w:r>
    </w:p>
    <w:p w14:paraId="5CF57600" w14:textId="77777777" w:rsidR="00431904" w:rsidRDefault="00431904" w:rsidP="00431904"/>
    <w:p w14:paraId="4FBCB883" w14:textId="77777777" w:rsidR="00431904" w:rsidRDefault="00431904" w:rsidP="00431904">
      <w:r>
        <w:t>Please use the .docx format (all version after Word 2007).</w:t>
      </w:r>
    </w:p>
    <w:p w14:paraId="15FF639E" w14:textId="77777777" w:rsidR="00431904" w:rsidRDefault="00431904" w:rsidP="00431904"/>
    <w:p w14:paraId="019D58B4" w14:textId="77777777" w:rsidR="00431904" w:rsidRDefault="00431904" w:rsidP="00431904">
      <w:r>
        <w:t>More specific formatting instructions are provided in the actual template, which follows.</w:t>
      </w:r>
    </w:p>
    <w:p w14:paraId="0C609CA1" w14:textId="77777777" w:rsidR="00431904" w:rsidRDefault="00431904" w:rsidP="00431904"/>
    <w:p w14:paraId="7165788B" w14:textId="77777777" w:rsidR="00431904" w:rsidRDefault="00431904" w:rsidP="00431904">
      <w:r>
        <w:br w:type="page"/>
      </w:r>
    </w:p>
    <w:p w14:paraId="5CCE70B5" w14:textId="77777777" w:rsidR="00A21F9B" w:rsidRDefault="00A21F9B" w:rsidP="00A21F9B">
      <w:pPr>
        <w:pStyle w:val="Head"/>
      </w:pPr>
      <w:r>
        <w:lastRenderedPageBreak/>
        <w:t xml:space="preserve">Title:  How to Format a Science Paper (replace with your real title) </w:t>
      </w:r>
    </w:p>
    <w:p w14:paraId="76C6A9E4" w14:textId="77777777" w:rsidR="00A21F9B" w:rsidRDefault="00A21F9B" w:rsidP="00A21F9B">
      <w:pPr>
        <w:pStyle w:val="Authors"/>
        <w:rPr>
          <w:vertAlign w:val="superscript"/>
        </w:rPr>
      </w:pPr>
      <w:r>
        <w:rPr>
          <w:b/>
        </w:rPr>
        <w:t>Authors:</w:t>
      </w:r>
      <w:r>
        <w:t xml:space="preserve">  The author list should be one single paragraph (no breaks). Authors should be listed by first name or initial followed by last name and separated by commas. Use superscript numbers to link affiliations, and symbols *†‡ for author notes.  For example, X. Jones</w:t>
      </w:r>
      <w:r>
        <w:rPr>
          <w:vertAlign w:val="superscript"/>
        </w:rPr>
        <w:t>1</w:t>
      </w:r>
      <w:r>
        <w:t>*, P. Smith</w:t>
      </w:r>
      <w:r>
        <w:rPr>
          <w:vertAlign w:val="superscript"/>
        </w:rPr>
        <w:t>1,2</w:t>
      </w:r>
    </w:p>
    <w:p w14:paraId="3E707D60" w14:textId="77777777" w:rsidR="00A21F9B" w:rsidRDefault="00A21F9B" w:rsidP="00A21F9B">
      <w:pPr>
        <w:pStyle w:val="Paragraph"/>
        <w:ind w:firstLine="0"/>
        <w:rPr>
          <w:b/>
        </w:rPr>
      </w:pPr>
      <w:r>
        <w:rPr>
          <w:b/>
        </w:rPr>
        <w:t>Affiliations:</w:t>
      </w:r>
    </w:p>
    <w:p w14:paraId="7C8694ED" w14:textId="77777777" w:rsidR="00A21F9B" w:rsidRDefault="00A21F9B" w:rsidP="00A21F9B">
      <w:pPr>
        <w:pStyle w:val="Paragraph"/>
        <w:ind w:firstLine="0"/>
      </w:pPr>
      <w:r>
        <w:rPr>
          <w:vertAlign w:val="superscript"/>
        </w:rPr>
        <w:t>1</w:t>
      </w:r>
      <w:r>
        <w:t>Affiliations should be preceded by superscript numbers corresponding to the author list, and each affiliation should end with a period.</w:t>
      </w:r>
    </w:p>
    <w:p w14:paraId="520C4C1F" w14:textId="77777777" w:rsidR="00A21F9B" w:rsidRDefault="00A21F9B" w:rsidP="00A21F9B">
      <w:pPr>
        <w:pStyle w:val="Paragraph"/>
        <w:ind w:firstLine="0"/>
      </w:pPr>
      <w:r>
        <w:rPr>
          <w:vertAlign w:val="superscript"/>
        </w:rPr>
        <w:t>2</w:t>
      </w:r>
      <w:r>
        <w:t>Each affiliation should be a separate paragraph.</w:t>
      </w:r>
    </w:p>
    <w:p w14:paraId="3CD11D33" w14:textId="77777777" w:rsidR="00A21F9B" w:rsidRDefault="00A21F9B" w:rsidP="00A21F9B">
      <w:pPr>
        <w:pStyle w:val="Paragraph"/>
        <w:ind w:firstLine="0"/>
      </w:pPr>
      <w:r>
        <w:rPr>
          <w:vertAlign w:val="superscript"/>
        </w:rPr>
        <w:t>3</w:t>
      </w:r>
      <w:r>
        <w:t>You can include group authors, but please include a list of the actual authors in the Supplementary Materials.</w:t>
      </w:r>
    </w:p>
    <w:p w14:paraId="3D5A027F" w14:textId="77777777" w:rsidR="00A21F9B" w:rsidRDefault="00A21F9B" w:rsidP="00A21F9B">
      <w:pPr>
        <w:pStyle w:val="Paragraph"/>
        <w:ind w:firstLine="0"/>
      </w:pPr>
      <w:r>
        <w:t>*Correspondence to:  include the email addresses of the corresponding author(s).  Please use the asterisk (*) symbol for the corresponding author information.</w:t>
      </w:r>
    </w:p>
    <w:p w14:paraId="411E9B3A" w14:textId="77777777" w:rsidR="00A21F9B" w:rsidRDefault="00A21F9B" w:rsidP="00A21F9B">
      <w:pPr>
        <w:pStyle w:val="Paragraph"/>
        <w:ind w:firstLine="0"/>
      </w:pPr>
      <w:r>
        <w:t>†Additional author notes should be indicated with symbols (for example, for current addresses).</w:t>
      </w:r>
    </w:p>
    <w:p w14:paraId="4E35D8C9" w14:textId="77777777" w:rsidR="00A21F9B" w:rsidRDefault="00A21F9B" w:rsidP="00A21F9B">
      <w:pPr>
        <w:pStyle w:val="AbstractSummary"/>
      </w:pPr>
      <w:r>
        <w:rPr>
          <w:b/>
        </w:rPr>
        <w:t>Abstract</w:t>
      </w:r>
      <w:r>
        <w:t>: The abstract should be about 100-150 words, and organized in this structure: An opening sentence that sets the question that you address and is comprehensible to the general reader, background content specific to this study, results, and a concluding sentence.  It should be one paragraph only.</w:t>
      </w:r>
    </w:p>
    <w:p w14:paraId="02CA7343" w14:textId="77777777" w:rsidR="00A21F9B" w:rsidRDefault="00A21F9B" w:rsidP="00A21F9B">
      <w:pPr>
        <w:pStyle w:val="Teaser"/>
        <w:rPr>
          <w:b/>
        </w:rPr>
      </w:pPr>
      <w:r>
        <w:rPr>
          <w:b/>
        </w:rPr>
        <w:t xml:space="preserve">One Sentence Summary: </w:t>
      </w:r>
      <w:r>
        <w:t>A brief summary of the main result of your paper, without excessive jargon and less than 150 characters.</w:t>
      </w:r>
    </w:p>
    <w:p w14:paraId="2BB47575" w14:textId="77777777" w:rsidR="00A21F9B" w:rsidRDefault="00A21F9B" w:rsidP="00A21F9B">
      <w:pPr>
        <w:pStyle w:val="Paragraph"/>
        <w:ind w:firstLine="0"/>
      </w:pPr>
      <w:r>
        <w:rPr>
          <w:b/>
        </w:rPr>
        <w:t xml:space="preserve">Main Text: </w:t>
      </w:r>
      <w:r>
        <w:t xml:space="preserve">In general, this should include a brief (1-2 paragraph) introduction, followed by </w:t>
      </w:r>
      <w:r w:rsidRPr="00782CA4">
        <w:t>a statement of the specific scope of the study</w:t>
      </w:r>
      <w:r>
        <w:t>,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50AD21D" w14:textId="77777777" w:rsidR="00310E87" w:rsidRDefault="00310E87" w:rsidP="00310E87">
      <w:pPr>
        <w:pStyle w:val="Paragraph"/>
        <w:ind w:firstLine="0"/>
      </w:pPr>
      <w:r w:rsidRPr="00616CA0">
        <w:rPr>
          <w:b/>
        </w:rPr>
        <w:t>Subheads</w:t>
      </w:r>
      <w:r>
        <w:t xml:space="preserve">. </w:t>
      </w:r>
      <w:r w:rsidRPr="00631AC2">
        <w:t>These</w:t>
      </w:r>
      <w:r>
        <w:t xml:space="preserve"> </w:t>
      </w:r>
      <w:r w:rsidRPr="00631AC2">
        <w:t>can be included in Research Articles</w:t>
      </w:r>
      <w:r>
        <w:t xml:space="preserve"> or Reviews and should be brief.</w:t>
      </w:r>
    </w:p>
    <w:p w14:paraId="4B2B6D63" w14:textId="77777777" w:rsidR="00310E87" w:rsidRDefault="00310E87" w:rsidP="00310E87">
      <w:pPr>
        <w:pStyle w:val="Paragraph"/>
      </w:pPr>
      <w:r>
        <w:t>References should be cited in parentheses with an italic number (</w:t>
      </w:r>
      <w:r w:rsidRPr="007443BB">
        <w:rPr>
          <w:i/>
        </w:rPr>
        <w:t>1</w:t>
      </w:r>
      <w:r>
        <w:t>).  Multiple reference citations are separated by commas (2, 3) or if a series, dashes (4-6).  References are cited in order by where they first are called out, through the text, then the notes, captions, then through the supplementary material.</w:t>
      </w:r>
    </w:p>
    <w:p w14:paraId="5C105A69" w14:textId="77777777" w:rsidR="00310E87" w:rsidRDefault="00310E87" w:rsidP="00310E87">
      <w:pPr>
        <w:pStyle w:val="Paragraph"/>
      </w:pPr>
      <w:r>
        <w:t xml:space="preserve">Equations can be included.  We do not recommend using the native Word 2007, 2008, 2010 or 2011 equation editor.  This can in some cases produce less reliable MathML, the online markup language we use, which may result in display errors.  Instead, use the legacy equation editor in word (Insert menu; select insert object; select word equation) or use Mathtype (recommended). </w:t>
      </w:r>
    </w:p>
    <w:p w14:paraId="7A695A1D" w14:textId="77777777" w:rsidR="00310E87" w:rsidRDefault="00310E87" w:rsidP="00310E87">
      <w:pPr>
        <w:pStyle w:val="Refhead"/>
      </w:pPr>
      <w:r>
        <w:t>References and Notes:</w:t>
      </w:r>
    </w:p>
    <w:p w14:paraId="36B300EC" w14:textId="77777777" w:rsidR="00310E87" w:rsidRDefault="00310E87" w:rsidP="00310E87">
      <w:pPr>
        <w:pStyle w:val="Referencesandnotes"/>
        <w:numPr>
          <w:ilvl w:val="0"/>
          <w:numId w:val="1"/>
        </w:numPr>
      </w:pPr>
      <w:r>
        <w:t>There is only one reference list</w:t>
      </w:r>
      <w:r w:rsidRPr="007443BB">
        <w:t xml:space="preserve"> </w:t>
      </w:r>
      <w:r>
        <w:t xml:space="preserve">spanning the text, figure captions and supplementary materials. Do not include a second reference list in the supplementary materials section.  </w:t>
      </w:r>
      <w:r>
        <w:lastRenderedPageBreak/>
        <w:t>Reference only cited in the supplementary materials section are not counted toward length guidelines.</w:t>
      </w:r>
    </w:p>
    <w:p w14:paraId="0C373747" w14:textId="77777777" w:rsidR="00310E87" w:rsidRDefault="00310E87" w:rsidP="00310E87">
      <w:pPr>
        <w:pStyle w:val="Referencesandnotes"/>
        <w:numPr>
          <w:ilvl w:val="0"/>
          <w:numId w:val="1"/>
        </w:numPr>
      </w:pPr>
      <w:r>
        <w:t xml:space="preserve">Each reference should be on a separate line ending in a period.  For a style guide, see </w:t>
      </w:r>
      <w:hyperlink r:id="rId12" w:history="1">
        <w:r w:rsidRPr="006A7883">
          <w:rPr>
            <w:rStyle w:val="Hyperlink"/>
          </w:rPr>
          <w:t>http://www.sciencemag.org/authors/instructions-preparing-initial-manuscript</w:t>
        </w:r>
      </w:hyperlink>
      <w:r>
        <w:t xml:space="preserve"> </w:t>
      </w:r>
    </w:p>
    <w:p w14:paraId="3D505498" w14:textId="77777777" w:rsidR="00310E87" w:rsidRDefault="00310E87" w:rsidP="00310E87">
      <w:pPr>
        <w:pStyle w:val="Referencesandnotes"/>
        <w:numPr>
          <w:ilvl w:val="0"/>
          <w:numId w:val="1"/>
        </w:numPr>
      </w:pPr>
      <w:r>
        <w:t>You can include titles in references and full page ranges.  Titles are not counted toward length guidelines</w:t>
      </w:r>
    </w:p>
    <w:p w14:paraId="4DCA0EBB" w14:textId="77777777" w:rsidR="00310E87" w:rsidRDefault="00310E87" w:rsidP="00310E87">
      <w:pPr>
        <w:pStyle w:val="Referencesandnotes"/>
        <w:numPr>
          <w:ilvl w:val="0"/>
          <w:numId w:val="1"/>
        </w:numPr>
      </w:pPr>
      <w:r>
        <w:t>Please include the above heading “References and Notes:”</w:t>
      </w:r>
    </w:p>
    <w:p w14:paraId="5BA3E8A9" w14:textId="77777777" w:rsidR="00310E87" w:rsidRDefault="00310E87" w:rsidP="00310E87">
      <w:pPr>
        <w:pStyle w:val="Referencesandnotes"/>
        <w:numPr>
          <w:ilvl w:val="0"/>
          <w:numId w:val="1"/>
        </w:numPr>
      </w:pPr>
      <w:r>
        <w:t>You can use a numbered list in Word.</w:t>
      </w:r>
    </w:p>
    <w:p w14:paraId="3A21753C" w14:textId="77777777" w:rsidR="00310E87" w:rsidRDefault="00310E87" w:rsidP="00310E87">
      <w:pPr>
        <w:pStyle w:val="Referencesandnotes"/>
        <w:numPr>
          <w:ilvl w:val="0"/>
          <w:numId w:val="1"/>
        </w:numPr>
      </w:pPr>
      <w:r>
        <w:t>Each reference should have a separate number.</w:t>
      </w:r>
    </w:p>
    <w:p w14:paraId="309B5078" w14:textId="77777777" w:rsidR="00310E87" w:rsidRPr="00616CA0" w:rsidRDefault="00310E87" w:rsidP="00310E87">
      <w:pPr>
        <w:pStyle w:val="Referencesandnotes"/>
        <w:numPr>
          <w:ilvl w:val="0"/>
          <w:numId w:val="1"/>
        </w:numPr>
      </w:pPr>
      <w:r>
        <w:t>Please do not mix in references with explanatory notes.</w:t>
      </w:r>
    </w:p>
    <w:p w14:paraId="516AE4FC" w14:textId="77777777" w:rsidR="00310E87" w:rsidRDefault="00310E87" w:rsidP="00310E87">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0CDF65C7" w14:textId="77777777" w:rsidR="00310E87" w:rsidRDefault="00310E87" w:rsidP="00310E87">
      <w:pPr>
        <w:pStyle w:val="Acknowledgement"/>
      </w:pPr>
      <w:r>
        <w:t>The acknowledgements can be multiple paragraphs.  Acknowledgments follow the references and notes but are not numbered.</w:t>
      </w:r>
    </w:p>
    <w:p w14:paraId="715028AE" w14:textId="20C4BD44" w:rsidR="00310E87" w:rsidRDefault="00310E87" w:rsidP="00310E87">
      <w:pPr>
        <w:pStyle w:val="Legend"/>
      </w:pPr>
      <w:r w:rsidRPr="007443BB">
        <w:rPr>
          <w:b/>
        </w:rPr>
        <w:t>Fig. 1</w:t>
      </w:r>
      <w:r>
        <w:t>. The figure caption should begin with an overall descriptive statement of the figure followed by additional text. They should be immediately after each figure.  Figure parts are indicated with capital letters (</w:t>
      </w:r>
      <w:r w:rsidRPr="007443BB">
        <w:rPr>
          <w:b/>
        </w:rPr>
        <w:t>A</w:t>
      </w:r>
      <w:r>
        <w:t xml:space="preserve">).  If you prefer, you can place both the actual figures and captions logically through the text near where they are cited rather than at the end of the file (but not both).   If a paragraph in the main text begins with the name of a figure, write out “Figure” in full (e.g., &lt;para&gt;“Figure </w:t>
      </w:r>
      <w:r w:rsidR="00274112">
        <w:t xml:space="preserve">2 </w:t>
      </w:r>
      <w:r>
        <w:t>shows….”)</w:t>
      </w:r>
    </w:p>
    <w:p w14:paraId="2B358D8E" w14:textId="77777777" w:rsidR="00310E87" w:rsidRPr="00AB0DF1" w:rsidRDefault="00310E87" w:rsidP="00310E87">
      <w:pPr>
        <w:pStyle w:val="Legend"/>
      </w:pPr>
      <w:r>
        <w:rPr>
          <w:b/>
        </w:rPr>
        <w:t>Fig. 2.</w:t>
      </w:r>
      <w:r>
        <w:t xml:space="preserve"> You can place graphics above each equation as part of this file.</w:t>
      </w:r>
    </w:p>
    <w:p w14:paraId="40843B41" w14:textId="77777777" w:rsidR="00310E87" w:rsidRPr="007443BB" w:rsidRDefault="00310E87" w:rsidP="00310E87">
      <w:pPr>
        <w:pStyle w:val="Legend"/>
      </w:pPr>
      <w:r w:rsidRPr="007443BB">
        <w:rPr>
          <w:b/>
        </w:rPr>
        <w:t>Table 1.</w:t>
      </w:r>
      <w:r>
        <w:t xml:space="preserve"> Start this caption with a short description of your table. Format tables using the Word Table commands and structures.  Do not create tables using spaces or tabs characters.</w:t>
      </w:r>
    </w:p>
    <w:p w14:paraId="2BE20F12" w14:textId="77777777" w:rsidR="00310E87" w:rsidRDefault="00310E87" w:rsidP="00310E87">
      <w:pPr>
        <w:pStyle w:val="SOMHead"/>
      </w:pPr>
      <w:r>
        <w:t>Supplementary Materials:</w:t>
      </w:r>
    </w:p>
    <w:p w14:paraId="1A68F2F1" w14:textId="77777777" w:rsidR="00310E87" w:rsidRDefault="00310E87" w:rsidP="00310E87">
      <w:pPr>
        <w:pStyle w:val="SOMContent"/>
      </w:pPr>
      <w:r>
        <w:t>Materials and Methods</w:t>
      </w:r>
    </w:p>
    <w:p w14:paraId="473CD361" w14:textId="77777777" w:rsidR="00310E87" w:rsidRDefault="00310E87" w:rsidP="00310E87">
      <w:pPr>
        <w:pStyle w:val="SOMContent"/>
      </w:pPr>
      <w:r>
        <w:t>Figures S1-S#</w:t>
      </w:r>
    </w:p>
    <w:p w14:paraId="03860330" w14:textId="77777777" w:rsidR="00310E87" w:rsidRDefault="00310E87" w:rsidP="00310E87">
      <w:pPr>
        <w:pStyle w:val="SOMContent"/>
      </w:pPr>
      <w:r>
        <w:t>Tables S1-S#</w:t>
      </w:r>
    </w:p>
    <w:p w14:paraId="4734FED6" w14:textId="77777777" w:rsidR="00310E87" w:rsidRDefault="00310E87" w:rsidP="00310E87">
      <w:pPr>
        <w:pStyle w:val="SOMContent"/>
      </w:pPr>
      <w:r>
        <w:t>Movies S1-S#</w:t>
      </w:r>
    </w:p>
    <w:p w14:paraId="57212CA3" w14:textId="77777777" w:rsidR="00310E87" w:rsidRDefault="00310E87" w:rsidP="00310E87">
      <w:pPr>
        <w:pStyle w:val="SOMContent"/>
      </w:pPr>
      <w:r>
        <w:t>Audio Files S1-S#</w:t>
      </w:r>
    </w:p>
    <w:p w14:paraId="2EBA3B56" w14:textId="77777777" w:rsidR="00310E87" w:rsidRDefault="00310E87" w:rsidP="00310E87">
      <w:pPr>
        <w:pStyle w:val="SOMContent"/>
      </w:pPr>
      <w:r>
        <w:t>External Databases S1-S#</w:t>
      </w:r>
    </w:p>
    <w:p w14:paraId="39832F14" w14:textId="77777777" w:rsidR="00310E87" w:rsidRDefault="00310E87" w:rsidP="00310E87">
      <w:pPr>
        <w:pStyle w:val="SOMContent"/>
      </w:pPr>
      <w:r>
        <w:t>References (</w:t>
      </w:r>
      <w:r>
        <w:rPr>
          <w:i/>
        </w:rPr>
        <w:t>##</w:t>
      </w:r>
      <w:r w:rsidRPr="00A644A5">
        <w:rPr>
          <w:i/>
        </w:rPr>
        <w:t>-</w:t>
      </w:r>
      <w:r>
        <w:rPr>
          <w:i/>
        </w:rPr>
        <w:t>##</w:t>
      </w:r>
      <w:r>
        <w:t>)</w:t>
      </w:r>
    </w:p>
    <w:p w14:paraId="78B1EE20" w14:textId="77777777" w:rsidR="00310E87" w:rsidRDefault="00310E87" w:rsidP="00310E87">
      <w:pPr>
        <w:pStyle w:val="Paragraph"/>
      </w:pPr>
    </w:p>
    <w:p w14:paraId="5D0935FD" w14:textId="77777777" w:rsidR="00310E87" w:rsidRDefault="00310E87" w:rsidP="00310E87">
      <w:pPr>
        <w:pStyle w:val="AppendixHead"/>
      </w:pPr>
      <w:r>
        <w:lastRenderedPageBreak/>
        <w:t>Supplementary Materials:</w:t>
      </w:r>
    </w:p>
    <w:p w14:paraId="45690832" w14:textId="77777777" w:rsidR="00310E87" w:rsidRPr="00616CA0" w:rsidRDefault="00310E87" w:rsidP="00310E87">
      <w:pPr>
        <w:pStyle w:val="Paragraph"/>
        <w:ind w:firstLine="0"/>
      </w:pPr>
      <w:r>
        <w:t>This section includes the actual text of the Supplementary Materials, which</w:t>
      </w:r>
      <w:r w:rsidRPr="00F6692E">
        <w:t xml:space="preserve"> can include any or all of the </w:t>
      </w:r>
      <w:r>
        <w:t>preceding items, and figure captions and tables that can easily be incorporated into one supplementary material file.  Please edit the list above as appropriate and include it at the end of your main paper.  If there are additional files that cannot be easily accommodates (e.g., movies or large tables), please include captions here.</w:t>
      </w:r>
    </w:p>
    <w:p w14:paraId="696C4578" w14:textId="77777777" w:rsidR="00310E87" w:rsidRDefault="00310E87" w:rsidP="00310E87">
      <w:pPr>
        <w:pStyle w:val="Paragraph"/>
      </w:pPr>
      <w:r w:rsidRPr="00616CA0">
        <w:rPr>
          <w:b/>
        </w:rPr>
        <w:t xml:space="preserve">Materials and Methods: </w:t>
      </w:r>
      <w:r w:rsidRPr="00616CA0">
        <w:t>Can include the Materials and Methods here. Additional references should be cited here and included in the main reference list.</w:t>
      </w:r>
    </w:p>
    <w:p w14:paraId="79B20E97" w14:textId="77777777" w:rsidR="00310E87" w:rsidRDefault="00310E87" w:rsidP="00310E87">
      <w:pPr>
        <w:pStyle w:val="Paragraph"/>
      </w:pPr>
      <w:r w:rsidRPr="00616CA0">
        <w:rPr>
          <w:b/>
        </w:rPr>
        <w:t>Any Additional Author notes:</w:t>
      </w:r>
      <w:r w:rsidRPr="00616CA0">
        <w:t xml:space="preserve"> Fo</w:t>
      </w:r>
      <w:r>
        <w:t>r example, author contributions or a list of group authors.</w:t>
      </w:r>
    </w:p>
    <w:p w14:paraId="3EE6BCAE" w14:textId="77777777" w:rsidR="00D73714" w:rsidRDefault="00310E87">
      <w:r>
        <w:rPr>
          <w:sz w:val="24"/>
          <w:szCs w:val="24"/>
        </w:rPr>
        <w:br w:type="page"/>
      </w:r>
    </w:p>
    <w:p w14:paraId="34E12293" w14:textId="41C626E8" w:rsidR="007948A8" w:rsidRPr="007948A8" w:rsidRDefault="002C6A91" w:rsidP="007948A8">
      <w:pPr>
        <w:rPr>
          <w:b/>
          <w:sz w:val="28"/>
          <w:szCs w:val="28"/>
        </w:rPr>
      </w:pPr>
      <w:r w:rsidRPr="00310E87">
        <w:rPr>
          <w:b/>
          <w:sz w:val="28"/>
          <w:szCs w:val="28"/>
        </w:rPr>
        <w:lastRenderedPageBreak/>
        <w:t xml:space="preserve">  </w:t>
      </w:r>
      <w:r w:rsidR="00310E87" w:rsidRPr="00310E87">
        <w:rPr>
          <w:b/>
          <w:sz w:val="28"/>
          <w:szCs w:val="28"/>
        </w:rPr>
        <w:t>Title:</w:t>
      </w:r>
      <w:r w:rsidR="00310E87">
        <w:t xml:space="preserve"> </w:t>
      </w:r>
      <w:r w:rsidR="007948A8" w:rsidRPr="007948A8">
        <w:rPr>
          <w:b/>
          <w:sz w:val="28"/>
          <w:szCs w:val="28"/>
        </w:rPr>
        <w:t xml:space="preserve">A Fundamental Limit </w:t>
      </w:r>
      <w:commentRangeStart w:id="0"/>
      <w:r w:rsidR="007948A8" w:rsidRPr="007948A8">
        <w:rPr>
          <w:b/>
          <w:sz w:val="28"/>
          <w:szCs w:val="28"/>
        </w:rPr>
        <w:t xml:space="preserve">Within </w:t>
      </w:r>
      <w:commentRangeEnd w:id="0"/>
      <w:r w:rsidR="0059284C">
        <w:rPr>
          <w:rStyle w:val="CommentReference"/>
          <w:rFonts w:eastAsia="Times New Roman"/>
        </w:rPr>
        <w:commentReference w:id="0"/>
      </w:r>
      <w:r w:rsidR="007948A8" w:rsidRPr="007948A8">
        <w:rPr>
          <w:b/>
          <w:sz w:val="28"/>
          <w:szCs w:val="28"/>
        </w:rPr>
        <w:t>Cost-Based Database Query Optimizers</w:t>
      </w:r>
    </w:p>
    <w:p w14:paraId="3BF82031" w14:textId="135113C3" w:rsidR="00D73714" w:rsidRDefault="00D73714" w:rsidP="00D73714">
      <w:pPr>
        <w:pStyle w:val="Authors"/>
        <w:rPr>
          <w:vertAlign w:val="superscript"/>
        </w:rPr>
      </w:pPr>
      <w:r w:rsidRPr="00987EE5">
        <w:rPr>
          <w:b/>
        </w:rPr>
        <w:t>Authors:</w:t>
      </w:r>
      <w:r w:rsidR="00FB5039">
        <w:t xml:space="preserve"> </w:t>
      </w:r>
      <w:r w:rsidR="007948A8">
        <w:t>Richard Snodgrass</w:t>
      </w:r>
      <w:r w:rsidR="007948A8" w:rsidRPr="00A85A74">
        <w:rPr>
          <w:vertAlign w:val="superscript"/>
        </w:rPr>
        <w:t>1</w:t>
      </w:r>
      <w:r w:rsidR="007948A8">
        <w:t>*, Sabah Currim</w:t>
      </w:r>
      <w:r w:rsidR="007948A8" w:rsidRPr="00A85A74">
        <w:rPr>
          <w:vertAlign w:val="superscript"/>
        </w:rPr>
        <w:t>1</w:t>
      </w:r>
      <w:r w:rsidR="007948A8">
        <w:t>, and Young-Kyoon Suh</w:t>
      </w:r>
      <w:del w:id="1" w:author="Youngkyoon Suh" w:date="2017-03-23T15:15:00Z">
        <w:r w:rsidR="007948A8" w:rsidDel="00285A28">
          <w:rPr>
            <w:vertAlign w:val="superscript"/>
          </w:rPr>
          <w:delText>2</w:delText>
        </w:r>
      </w:del>
      <w:ins w:id="2" w:author="Youngkyoon Suh" w:date="2017-03-23T15:15:00Z">
        <w:r w:rsidR="00285A28">
          <w:rPr>
            <w:vertAlign w:val="superscript"/>
          </w:rPr>
          <w:t>1</w:t>
        </w:r>
      </w:ins>
      <w:ins w:id="3" w:author="Youngkyoon Suh" w:date="2017-03-23T13:31:00Z">
        <w:r w:rsidR="00D62885">
          <w:t>*</w:t>
        </w:r>
      </w:ins>
      <w:ins w:id="4" w:author="Youngkyoon Suh" w:date="2017-03-23T15:15:00Z">
        <w:r w:rsidR="00285A28" w:rsidRPr="00AC7766">
          <w:rPr>
            <w:vertAlign w:val="superscript"/>
            <w:rPrChange w:id="5" w:author="Richard Snodgrass" w:date="2017-03-30T13:29:00Z">
              <w:rPr/>
            </w:rPrChange>
          </w:rPr>
          <w:t>†</w:t>
        </w:r>
      </w:ins>
    </w:p>
    <w:p w14:paraId="38F7D9E2" w14:textId="77777777" w:rsidR="00D73714" w:rsidRPr="008E391A" w:rsidRDefault="00D73714" w:rsidP="00D73714">
      <w:pPr>
        <w:pStyle w:val="Paragraph"/>
        <w:ind w:firstLine="0"/>
        <w:rPr>
          <w:b/>
        </w:rPr>
      </w:pPr>
      <w:r w:rsidRPr="008E391A">
        <w:rPr>
          <w:b/>
        </w:rPr>
        <w:t>Affiliations:</w:t>
      </w:r>
    </w:p>
    <w:p w14:paraId="176E8407" w14:textId="77777777" w:rsidR="00D73714" w:rsidRDefault="00D73714" w:rsidP="00D73714">
      <w:pPr>
        <w:pStyle w:val="Paragraph"/>
        <w:ind w:firstLine="0"/>
      </w:pPr>
      <w:r w:rsidRPr="00B43FDE">
        <w:rPr>
          <w:vertAlign w:val="superscript"/>
        </w:rPr>
        <w:t>1</w:t>
      </w:r>
      <w:r w:rsidR="007948A8">
        <w:t>University of Arizona, Tucson, AZ 85721 USA.</w:t>
      </w:r>
    </w:p>
    <w:p w14:paraId="73C2EA1B" w14:textId="107EF2C8" w:rsidR="00D73714" w:rsidRDefault="00D73714" w:rsidP="00D73714">
      <w:pPr>
        <w:pStyle w:val="Paragraph"/>
        <w:ind w:firstLine="0"/>
      </w:pPr>
      <w:r>
        <w:t>*</w:t>
      </w:r>
      <w:r w:rsidR="00FB5039">
        <w:t xml:space="preserve">Correspondence to: </w:t>
      </w:r>
      <w:r w:rsidR="00285A28">
        <w:t>{</w:t>
      </w:r>
      <w:hyperlink r:id="rId14" w:history="1">
        <w:r w:rsidR="00285A28" w:rsidRPr="00285A28">
          <w:rPr>
            <w:rStyle w:val="Hyperlink"/>
            <w:rFonts w:ascii="Courier New" w:hAnsi="Courier New" w:cs="Courier New"/>
          </w:rPr>
          <w:t>rts,yksuh}@cs.arizona.edu</w:t>
        </w:r>
      </w:hyperlink>
      <w:r w:rsidR="00D62885">
        <w:rPr>
          <w:rFonts w:ascii="Courier New" w:hAnsi="Courier New" w:cs="Courier New"/>
        </w:rPr>
        <w:t xml:space="preserve"> </w:t>
      </w:r>
    </w:p>
    <w:p w14:paraId="6870160B" w14:textId="01A4B2A9" w:rsidR="00285A28" w:rsidRDefault="00285A28" w:rsidP="00285A28">
      <w:pPr>
        <w:pStyle w:val="Paragraph"/>
        <w:ind w:firstLine="0"/>
      </w:pPr>
      <w:r w:rsidRPr="00AC7766">
        <w:rPr>
          <w:vertAlign w:val="superscript"/>
          <w:rPrChange w:id="6" w:author="Richard Snodgrass" w:date="2017-03-30T13:29:00Z">
            <w:rPr/>
          </w:rPrChange>
        </w:rPr>
        <w:t>†</w:t>
      </w:r>
      <w:r>
        <w:t>Current address: Korea Inst. of Sci. and Tech. Info. (KISTI), Daejeon, Rep. of Korea 34141.</w:t>
      </w:r>
    </w:p>
    <w:p w14:paraId="179BFC2E" w14:textId="77777777" w:rsidR="00310E87" w:rsidRDefault="00310E87" w:rsidP="00310E87">
      <w:pPr>
        <w:tabs>
          <w:tab w:val="left" w:pos="5890"/>
        </w:tabs>
        <w:rPr>
          <w:b/>
        </w:rPr>
      </w:pPr>
    </w:p>
    <w:p w14:paraId="5626399D" w14:textId="34CF81E3" w:rsidR="00310E87" w:rsidRPr="00310E87" w:rsidRDefault="00310E87" w:rsidP="00386C8A">
      <w:pPr>
        <w:tabs>
          <w:tab w:val="left" w:pos="5890"/>
        </w:tabs>
        <w:rPr>
          <w:sz w:val="24"/>
          <w:szCs w:val="24"/>
        </w:rPr>
      </w:pPr>
      <w:r w:rsidRPr="00310E87">
        <w:rPr>
          <w:b/>
          <w:sz w:val="24"/>
          <w:szCs w:val="24"/>
        </w:rPr>
        <w:t>One Sentence Summary:</w:t>
      </w:r>
      <w:r w:rsidRPr="00310E87">
        <w:rPr>
          <w:sz w:val="24"/>
          <w:szCs w:val="24"/>
        </w:rPr>
        <w:t xml:space="preserve"> </w:t>
      </w:r>
      <w:commentRangeStart w:id="7"/>
      <w:r w:rsidRPr="00310E87">
        <w:rPr>
          <w:sz w:val="24"/>
          <w:szCs w:val="24"/>
        </w:rPr>
        <w:t>W</w:t>
      </w:r>
      <w:r>
        <w:rPr>
          <w:sz w:val="24"/>
          <w:szCs w:val="24"/>
        </w:rPr>
        <w:t xml:space="preserve">e </w:t>
      </w:r>
      <w:r w:rsidR="00CE7AC8">
        <w:rPr>
          <w:sz w:val="24"/>
          <w:szCs w:val="24"/>
        </w:rPr>
        <w:t>identify</w:t>
      </w:r>
      <w:r w:rsidRPr="00310E87">
        <w:rPr>
          <w:sz w:val="24"/>
          <w:szCs w:val="24"/>
        </w:rPr>
        <w:t xml:space="preserve"> a fundamental limit </w:t>
      </w:r>
      <w:ins w:id="8" w:author="Richard Snodgrass" w:date="2017-03-27T14:47:00Z">
        <w:r w:rsidR="000A47CA">
          <w:rPr>
            <w:sz w:val="24"/>
            <w:szCs w:val="24"/>
          </w:rPr>
          <w:t>on</w:t>
        </w:r>
      </w:ins>
      <w:del w:id="9" w:author="Richard Snodgrass" w:date="2017-03-27T14:47:00Z">
        <w:r w:rsidRPr="00310E87" w:rsidDel="000A47CA">
          <w:rPr>
            <w:sz w:val="24"/>
            <w:szCs w:val="24"/>
          </w:rPr>
          <w:delText>to</w:delText>
        </w:r>
      </w:del>
      <w:r w:rsidRPr="00310E87">
        <w:rPr>
          <w:sz w:val="24"/>
          <w:szCs w:val="24"/>
        </w:rPr>
        <w:t xml:space="preserve"> the number of query e</w:t>
      </w:r>
      <w:ins w:id="10" w:author="Richard Snodgrass" w:date="2017-03-27T14:20:00Z">
        <w:r w:rsidR="0059284C">
          <w:rPr>
            <w:sz w:val="24"/>
            <w:szCs w:val="24"/>
          </w:rPr>
          <w:t>va</w:t>
        </w:r>
      </w:ins>
      <w:ins w:id="11" w:author="Richard Snodgrass" w:date="2017-03-27T14:46:00Z">
        <w:r w:rsidR="000A47CA">
          <w:rPr>
            <w:sz w:val="24"/>
            <w:szCs w:val="24"/>
          </w:rPr>
          <w:t>l</w:t>
        </w:r>
      </w:ins>
      <w:ins w:id="12" w:author="Richard Snodgrass" w:date="2017-03-27T14:20:00Z">
        <w:r w:rsidR="0059284C">
          <w:rPr>
            <w:sz w:val="24"/>
            <w:szCs w:val="24"/>
          </w:rPr>
          <w:t>uation</w:t>
        </w:r>
      </w:ins>
      <w:del w:id="13" w:author="Richard Snodgrass" w:date="2017-03-27T14:20:00Z">
        <w:r w:rsidRPr="00310E87" w:rsidDel="0059284C">
          <w:rPr>
            <w:sz w:val="24"/>
            <w:szCs w:val="24"/>
          </w:rPr>
          <w:delText>xecutio</w:delText>
        </w:r>
        <w:r w:rsidR="00CE7AC8" w:rsidDel="0059284C">
          <w:rPr>
            <w:sz w:val="24"/>
            <w:szCs w:val="24"/>
          </w:rPr>
          <w:delText>n</w:delText>
        </w:r>
      </w:del>
      <w:r w:rsidR="00CE7AC8">
        <w:rPr>
          <w:sz w:val="24"/>
          <w:szCs w:val="24"/>
        </w:rPr>
        <w:t xml:space="preserve"> operators and show that </w:t>
      </w:r>
      <w:del w:id="14" w:author="Richard Snodgrass" w:date="2017-03-27T14:48:00Z">
        <w:r w:rsidR="00CE7AC8" w:rsidDel="000A47CA">
          <w:rPr>
            <w:sz w:val="24"/>
            <w:szCs w:val="24"/>
          </w:rPr>
          <w:delText xml:space="preserve">some </w:delText>
        </w:r>
      </w:del>
      <w:r w:rsidRPr="00310E87">
        <w:rPr>
          <w:sz w:val="24"/>
          <w:szCs w:val="24"/>
        </w:rPr>
        <w:t xml:space="preserve">database management systems may have </w:t>
      </w:r>
      <w:del w:id="15" w:author="Richard Snodgrass" w:date="2017-03-27T14:20:00Z">
        <w:r w:rsidR="00A21F9B" w:rsidDel="0059284C">
          <w:rPr>
            <w:sz w:val="24"/>
            <w:szCs w:val="24"/>
          </w:rPr>
          <w:delText>hit</w:delText>
        </w:r>
        <w:r w:rsidRPr="00310E87" w:rsidDel="0059284C">
          <w:rPr>
            <w:sz w:val="24"/>
            <w:szCs w:val="24"/>
          </w:rPr>
          <w:delText xml:space="preserve"> </w:delText>
        </w:r>
      </w:del>
      <w:ins w:id="16" w:author="Richard Snodgrass" w:date="2017-03-27T14:20:00Z">
        <w:r w:rsidR="0059284C">
          <w:rPr>
            <w:sz w:val="24"/>
            <w:szCs w:val="24"/>
          </w:rPr>
          <w:t>reached</w:t>
        </w:r>
        <w:r w:rsidR="0059284C" w:rsidRPr="00310E87">
          <w:rPr>
            <w:sz w:val="24"/>
            <w:szCs w:val="24"/>
          </w:rPr>
          <w:t xml:space="preserve"> </w:t>
        </w:r>
      </w:ins>
      <w:r w:rsidRPr="00310E87">
        <w:rPr>
          <w:sz w:val="24"/>
          <w:szCs w:val="24"/>
        </w:rPr>
        <w:t>that limit.</w:t>
      </w:r>
      <w:commentRangeEnd w:id="7"/>
      <w:r w:rsidR="0059284C">
        <w:rPr>
          <w:rStyle w:val="CommentReference"/>
          <w:rFonts w:eastAsia="Times New Roman"/>
        </w:rPr>
        <w:commentReference w:id="7"/>
      </w:r>
      <w:r w:rsidRPr="00310E87">
        <w:rPr>
          <w:b/>
          <w:sz w:val="24"/>
          <w:szCs w:val="24"/>
        </w:rPr>
        <w:tab/>
      </w:r>
    </w:p>
    <w:p w14:paraId="137D3220" w14:textId="2B2EEE03" w:rsidR="00D73714" w:rsidRDefault="00D73714" w:rsidP="00D73714">
      <w:pPr>
        <w:pStyle w:val="AbstractSummary"/>
      </w:pPr>
      <w:r w:rsidRPr="00987EE5">
        <w:rPr>
          <w:b/>
        </w:rPr>
        <w:t>Abstract</w:t>
      </w:r>
      <w:r>
        <w:t xml:space="preserve">: </w:t>
      </w:r>
      <w:r w:rsidR="00A21F9B">
        <w:t>I</w:t>
      </w:r>
      <w:r w:rsidR="00DF2D62" w:rsidRPr="002C6A91">
        <w:t>mplementers of database management systems (DBMSes) add query evaluation operators to increase the performance of these systems</w:t>
      </w:r>
      <w:r w:rsidR="00A21F9B">
        <w:t>.</w:t>
      </w:r>
      <w:r w:rsidR="00DF2D62" w:rsidRPr="002C6A91">
        <w:t xml:space="preserve"> </w:t>
      </w:r>
      <w:r w:rsidR="00DF2D62">
        <w:t xml:space="preserve">We investigate the conventional </w:t>
      </w:r>
      <w:ins w:id="17" w:author="Youngkyoon Suh" w:date="2017-04-03T23:38:00Z">
        <w:r w:rsidR="001B3855">
          <w:t xml:space="preserve">          </w:t>
        </w:r>
      </w:ins>
      <w:r w:rsidR="00DF2D62">
        <w:t xml:space="preserve">cost-based query optimization phase within a DBMS, which ostensibly finds the fastest query execution plan from a potentially large set of enumerated plans, all of which correctly </w:t>
      </w:r>
      <w:del w:id="18" w:author="Richard Snodgrass" w:date="2017-03-30T09:15:00Z">
        <w:r w:rsidR="00DF2D62" w:rsidDel="00BD1F70">
          <w:delText xml:space="preserve">compute </w:delText>
        </w:r>
      </w:del>
      <w:ins w:id="19" w:author="Richard Snodgrass" w:date="2017-03-30T09:15:00Z">
        <w:r w:rsidR="00BD1F70">
          <w:t xml:space="preserve">execute </w:t>
        </w:r>
      </w:ins>
      <w:r w:rsidR="00DF2D62">
        <w:t xml:space="preserve">the specified query. </w:t>
      </w:r>
      <w:r w:rsidR="00DF2D62" w:rsidRPr="00D5303F">
        <w:t>Suboptimality is indicated by the existence of a query plan that performs more efficiently than the DBMS's chos</w:t>
      </w:r>
      <w:r w:rsidR="00DF2D62">
        <w:t xml:space="preserve">en plan, for the same query. Through a novel </w:t>
      </w:r>
      <w:commentRangeStart w:id="20"/>
      <w:r w:rsidR="00DF2D62">
        <w:t xml:space="preserve">experiment </w:t>
      </w:r>
      <w:commentRangeEnd w:id="20"/>
      <w:r w:rsidR="00C7166E">
        <w:rPr>
          <w:rStyle w:val="CommentReference"/>
        </w:rPr>
        <w:commentReference w:id="20"/>
      </w:r>
      <w:r w:rsidR="00DF2D62">
        <w:t>that examines the plans for thousands of quer</w:t>
      </w:r>
      <w:ins w:id="21" w:author="Richard Snodgrass" w:date="2017-03-30T09:16:00Z">
        <w:r w:rsidR="00BD1F70">
          <w:t>ies</w:t>
        </w:r>
      </w:ins>
      <w:del w:id="22" w:author="Richard Snodgrass" w:date="2017-03-30T09:16:00Z">
        <w:r w:rsidR="00DF2D62" w:rsidDel="00BD1F70">
          <w:delText>y instance</w:delText>
        </w:r>
      </w:del>
      <w:del w:id="23" w:author="Youngkyoon Suh" w:date="2017-04-03T23:38:00Z">
        <w:r w:rsidR="00DF2D62" w:rsidDel="001B3855">
          <w:delText>s</w:delText>
        </w:r>
      </w:del>
      <w:r w:rsidR="00DF2D62">
        <w:t xml:space="preserve"> run </w:t>
      </w:r>
      <w:r w:rsidR="00A21F9B">
        <w:t xml:space="preserve">on one </w:t>
      </w:r>
      <w:r w:rsidR="00DF2D62">
        <w:t>hundred</w:t>
      </w:r>
      <w:r w:rsidR="00A21F9B">
        <w:t xml:space="preserve"> thousand</w:t>
      </w:r>
      <w:r w:rsidR="00DF2D62">
        <w:t xml:space="preserve"> query/</w:t>
      </w:r>
      <w:ins w:id="24" w:author="Richard Snodgrass" w:date="2017-03-30T09:17:00Z">
        <w:r w:rsidR="00BD1F70">
          <w:t>cardinality</w:t>
        </w:r>
      </w:ins>
      <w:del w:id="25" w:author="Richard Snodgrass" w:date="2017-03-30T09:17:00Z">
        <w:r w:rsidR="00DF2D62" w:rsidDel="00BD1F70">
          <w:delText>data-size</w:delText>
        </w:r>
      </w:del>
      <w:r w:rsidR="00DF2D62">
        <w:t xml:space="preserve"> combinations on four </w:t>
      </w:r>
      <w:r w:rsidR="00881882">
        <w:t xml:space="preserve">popular </w:t>
      </w:r>
      <w:r w:rsidR="00DF2D62">
        <w:t>DBMSes, we present evidence fo</w:t>
      </w:r>
      <w:r w:rsidR="00A21F9B">
        <w:t xml:space="preserve">r a previously-unknown </w:t>
      </w:r>
      <w:r w:rsidR="00DF2D62">
        <w:t>upper bound on the number of operators</w:t>
      </w:r>
      <w:ins w:id="26" w:author="Richard Snodgrass" w:date="2017-03-27T14:25:00Z">
        <w:r w:rsidR="006E77B5">
          <w:t xml:space="preserve"> (which we previously demonstrated to be a</w:t>
        </w:r>
      </w:ins>
      <w:del w:id="27" w:author="Richard Snodgrass" w:date="2017-03-27T14:25:00Z">
        <w:r w:rsidR="00285A28" w:rsidDel="006E77B5">
          <w:delText>—</w:delText>
        </w:r>
        <w:r w:rsidR="00F31F99" w:rsidDel="006E77B5">
          <w:delText>one</w:delText>
        </w:r>
      </w:del>
      <w:r w:rsidR="00F31F99">
        <w:t xml:space="preserve"> major source of </w:t>
      </w:r>
      <w:del w:id="28" w:author="Richard Snodgrass" w:date="2017-03-27T14:25:00Z">
        <w:r w:rsidR="00F31F99" w:rsidDel="006E77B5">
          <w:delText xml:space="preserve">the </w:delText>
        </w:r>
      </w:del>
      <w:r w:rsidR="00F31F99">
        <w:t>suboptimality</w:t>
      </w:r>
      <w:ins w:id="29" w:author="Richard Snodgrass" w:date="2017-03-27T14:25:00Z">
        <w:r w:rsidR="006E77B5">
          <w:t>)</w:t>
        </w:r>
      </w:ins>
      <w:ins w:id="30" w:author="Youngkyoon Suh" w:date="2017-04-03T23:38:00Z">
        <w:r w:rsidR="001B3855">
          <w:t xml:space="preserve"> </w:t>
        </w:r>
      </w:ins>
      <w:del w:id="31" w:author="Richard Snodgrass" w:date="2017-03-27T14:25:00Z">
        <w:r w:rsidR="00285A28" w:rsidDel="006E77B5">
          <w:delText>—</w:delText>
        </w:r>
      </w:del>
      <w:del w:id="32" w:author="Youngkyoon Suh" w:date="2017-03-22T18:05:00Z">
        <w:r w:rsidR="00DF2D62" w:rsidDel="00F31F99">
          <w:delText xml:space="preserve"> </w:delText>
        </w:r>
      </w:del>
      <w:r w:rsidR="00DF2D62">
        <w:t>a DBMS may be able to support</w:t>
      </w:r>
      <w:r w:rsidR="00881882">
        <w:t xml:space="preserve">. We </w:t>
      </w:r>
      <w:r w:rsidR="009373C1">
        <w:t>show</w:t>
      </w:r>
      <w:r w:rsidR="00DF2D62">
        <w:t xml:space="preserve"> that </w:t>
      </w:r>
      <w:r w:rsidR="001B49E0">
        <w:t>this upper bound may have already been reached</w:t>
      </w:r>
      <w:r w:rsidR="00280F48" w:rsidRPr="00280F48">
        <w:t xml:space="preserve"> </w:t>
      </w:r>
      <w:r w:rsidR="00280F48">
        <w:t>by one or more extant DBMSes.</w:t>
      </w:r>
      <w:del w:id="33" w:author="Richard Snodgrass" w:date="2017-03-27T14:39:00Z">
        <w:r w:rsidR="001B49E0" w:rsidDel="00280F48">
          <w:delText xml:space="preserve"> by </w:delText>
        </w:r>
      </w:del>
      <w:del w:id="34" w:author="Richard Snodgrass" w:date="2017-03-27T14:26:00Z">
        <w:r w:rsidR="00DF2D62" w:rsidDel="006E77B5">
          <w:delText>.</w:delText>
        </w:r>
      </w:del>
    </w:p>
    <w:p w14:paraId="122285BF" w14:textId="77777777" w:rsidR="008E2FA3" w:rsidRDefault="00D73714" w:rsidP="00451EDA">
      <w:pPr>
        <w:rPr>
          <w:ins w:id="35" w:author="Richard Snodgrass" w:date="2017-03-27T15:42:00Z"/>
        </w:rPr>
      </w:pPr>
      <w:commentRangeStart w:id="36"/>
      <w:r w:rsidRPr="00B13B3D">
        <w:rPr>
          <w:b/>
        </w:rPr>
        <w:t>Main Text</w:t>
      </w:r>
      <w:commentRangeEnd w:id="36"/>
      <w:r w:rsidR="006E77B5">
        <w:rPr>
          <w:rStyle w:val="CommentReference"/>
        </w:rPr>
        <w:commentReference w:id="36"/>
      </w:r>
      <w:r w:rsidRPr="00B13B3D">
        <w:rPr>
          <w:b/>
        </w:rPr>
        <w:t>:</w:t>
      </w:r>
      <w:r w:rsidRPr="006E77B5">
        <w:rPr>
          <w:b/>
        </w:rPr>
        <w:t xml:space="preserve"> </w:t>
      </w:r>
      <w:r w:rsidR="00DF2D62" w:rsidRPr="008E2FA3">
        <w:rPr>
          <w:sz w:val="24"/>
          <w:szCs w:val="24"/>
        </w:rPr>
        <w:t xml:space="preserve">Database management systems (DBMSes) underlie information systems and hence optimizing their performance is of critical importance. The </w:t>
      </w:r>
      <w:r w:rsidR="00A21F9B" w:rsidRPr="008E2FA3">
        <w:rPr>
          <w:sz w:val="24"/>
          <w:szCs w:val="24"/>
        </w:rPr>
        <w:t xml:space="preserve">relational </w:t>
      </w:r>
      <w:r w:rsidR="00DF2D62" w:rsidRPr="008E2FA3">
        <w:rPr>
          <w:sz w:val="24"/>
          <w:szCs w:val="24"/>
        </w:rPr>
        <w:t>DBMS's query optimizer plays an important role</w:t>
      </w:r>
      <w:r w:rsidR="00727B67" w:rsidRPr="008E2FA3">
        <w:rPr>
          <w:sz w:val="24"/>
          <w:szCs w:val="24"/>
        </w:rPr>
        <w:t xml:space="preserve"> ostensibly finding the fastest query execution plan from a potentially large set of enumerated plans, all of which correctly compute the specified query</w:t>
      </w:r>
      <w:r w:rsidR="00DF2D62" w:rsidRPr="008E2FA3">
        <w:rPr>
          <w:sz w:val="24"/>
          <w:szCs w:val="24"/>
        </w:rPr>
        <w:t xml:space="preserve">. But what if the optimizer </w:t>
      </w:r>
      <w:r w:rsidR="00DF2D62" w:rsidRPr="008E2FA3">
        <w:rPr>
          <w:i/>
          <w:sz w:val="24"/>
          <w:szCs w:val="24"/>
        </w:rPr>
        <w:t>doesn't</w:t>
      </w:r>
      <w:r w:rsidR="00DF2D62" w:rsidRPr="008E2FA3">
        <w:rPr>
          <w:sz w:val="24"/>
          <w:szCs w:val="24"/>
        </w:rPr>
        <w:t>: what if it selects the wrong plan?</w:t>
      </w:r>
    </w:p>
    <w:p w14:paraId="41B31317" w14:textId="48417496" w:rsidR="005631D2" w:rsidRDefault="005631D2" w:rsidP="00310E87">
      <w:pPr>
        <w:pStyle w:val="Paragraph"/>
        <w:ind w:firstLine="0"/>
        <w:rPr>
          <w:ins w:id="37" w:author="Richard Snodgrass" w:date="2017-03-27T14:45:00Z"/>
        </w:rPr>
      </w:pPr>
      <w:ins w:id="38" w:author="Youngkyoon Suh" w:date="2017-03-22T17:32:00Z">
        <w:r>
          <w:t xml:space="preserve"> </w:t>
        </w:r>
      </w:ins>
    </w:p>
    <w:p w14:paraId="186DF104" w14:textId="605377B0" w:rsidR="00782CA4" w:rsidDel="001B3855" w:rsidRDefault="000A47CA" w:rsidP="00451EDA">
      <w:pPr>
        <w:rPr>
          <w:del w:id="39" w:author="Richard Snodgrass" w:date="2017-03-27T15:09:00Z"/>
          <w:sz w:val="24"/>
          <w:szCs w:val="24"/>
        </w:rPr>
      </w:pPr>
      <w:commentRangeStart w:id="40"/>
      <w:ins w:id="41" w:author="Richard Snodgrass" w:date="2017-03-27T14:45:00Z">
        <w:r w:rsidRPr="001B3855">
          <w:rPr>
            <w:sz w:val="24"/>
            <w:szCs w:val="24"/>
            <w:rPrChange w:id="42" w:author="Youngkyoon Suh" w:date="2017-04-03T23:40:00Z">
              <w:rPr/>
            </w:rPrChange>
          </w:rPr>
          <w:t xml:space="preserve">A possible implication of </w:t>
        </w:r>
      </w:ins>
      <w:commentRangeEnd w:id="40"/>
      <w:ins w:id="43" w:author="Richard Snodgrass" w:date="2017-03-27T14:50:00Z">
        <w:r w:rsidRPr="001B3855">
          <w:rPr>
            <w:rStyle w:val="CommentReference"/>
            <w:sz w:val="24"/>
            <w:szCs w:val="24"/>
            <w:rPrChange w:id="44" w:author="Youngkyoon Suh" w:date="2017-04-03T23:40:00Z">
              <w:rPr>
                <w:rStyle w:val="CommentReference"/>
              </w:rPr>
            </w:rPrChange>
          </w:rPr>
          <w:commentReference w:id="40"/>
        </w:r>
      </w:ins>
      <w:ins w:id="45" w:author="Richard Snodgrass" w:date="2017-03-27T14:45:00Z">
        <w:r w:rsidR="000676EB" w:rsidRPr="001B3855">
          <w:rPr>
            <w:sz w:val="24"/>
            <w:szCs w:val="24"/>
            <w:rPrChange w:id="46" w:author="Youngkyoon Suh" w:date="2017-04-03T23:40:00Z">
              <w:rPr/>
            </w:rPrChange>
          </w:rPr>
          <w:t>a previously</w:t>
        </w:r>
      </w:ins>
      <w:ins w:id="47" w:author="Richard Snodgrass" w:date="2017-03-27T15:27:00Z">
        <w:r w:rsidR="000676EB" w:rsidRPr="001B3855">
          <w:rPr>
            <w:sz w:val="24"/>
            <w:szCs w:val="24"/>
            <w:rPrChange w:id="48" w:author="Youngkyoon Suh" w:date="2017-04-03T23:40:00Z">
              <w:rPr/>
            </w:rPrChange>
          </w:rPr>
          <w:t>-</w:t>
        </w:r>
      </w:ins>
      <w:ins w:id="49" w:author="Richard Snodgrass" w:date="2017-03-27T14:45:00Z">
        <w:r w:rsidRPr="001B3855">
          <w:rPr>
            <w:sz w:val="24"/>
            <w:szCs w:val="24"/>
            <w:rPrChange w:id="50" w:author="Youngkyoon Suh" w:date="2017-04-03T23:40:00Z">
              <w:rPr/>
            </w:rPrChange>
          </w:rPr>
          <w:t xml:space="preserve">validated model is that as query evaluation operators are added to the DBMS, suboptimality will increase. </w:t>
        </w:r>
      </w:ins>
      <w:ins w:id="51" w:author="Richard Snodgrass" w:date="2017-03-27T14:46:00Z">
        <w:r w:rsidRPr="001B3855">
          <w:rPr>
            <w:sz w:val="24"/>
            <w:szCs w:val="24"/>
            <w:rPrChange w:id="52" w:author="Youngkyoon Suh" w:date="2017-04-03T23:40:00Z">
              <w:rPr/>
            </w:rPrChange>
          </w:rPr>
          <w:t>G</w:t>
        </w:r>
      </w:ins>
      <w:ins w:id="53" w:author="Richard Snodgrass" w:date="2017-03-27T14:45:00Z">
        <w:r w:rsidRPr="001B3855">
          <w:rPr>
            <w:sz w:val="24"/>
            <w:szCs w:val="24"/>
            <w:rPrChange w:id="54" w:author="Youngkyoon Suh" w:date="2017-04-03T23:40:00Z">
              <w:rPr/>
            </w:rPrChange>
          </w:rPr>
          <w:t xml:space="preserve">iven the (negative) influence of having more operators on the suboptimality that our model predicts, </w:t>
        </w:r>
      </w:ins>
      <w:ins w:id="55" w:author="Richard Snodgrass" w:date="2017-03-27T14:48:00Z">
        <w:r w:rsidRPr="001B3855">
          <w:rPr>
            <w:sz w:val="24"/>
            <w:szCs w:val="24"/>
            <w:rPrChange w:id="56" w:author="Youngkyoon Suh" w:date="2017-04-03T23:40:00Z">
              <w:rPr/>
            </w:rPrChange>
          </w:rPr>
          <w:t>i</w:t>
        </w:r>
      </w:ins>
      <w:ins w:id="57" w:author="Richard Snodgrass" w:date="2017-03-27T14:45:00Z">
        <w:r w:rsidRPr="001B3855">
          <w:rPr>
            <w:sz w:val="24"/>
            <w:szCs w:val="24"/>
            <w:rPrChange w:id="58" w:author="Youngkyoon Suh" w:date="2017-04-03T23:40:00Z">
              <w:rPr/>
            </w:rPrChange>
          </w:rPr>
          <w:t xml:space="preserve">s there actually a </w:t>
        </w:r>
        <w:r w:rsidRPr="001B3855">
          <w:rPr>
            <w:i/>
            <w:sz w:val="24"/>
            <w:szCs w:val="24"/>
            <w:rPrChange w:id="59" w:author="Youngkyoon Suh" w:date="2017-04-03T23:40:00Z">
              <w:rPr/>
            </w:rPrChange>
          </w:rPr>
          <w:t>limit</w:t>
        </w:r>
        <w:r w:rsidRPr="001B3855">
          <w:rPr>
            <w:sz w:val="24"/>
            <w:szCs w:val="24"/>
            <w:rPrChange w:id="60" w:author="Youngkyoon Suh" w:date="2017-04-03T23:40:00Z">
              <w:rPr/>
            </w:rPrChange>
          </w:rPr>
          <w:t xml:space="preserve"> to the number of query operators beyond which the performance of the DBMS begins to degrade? We present empirical evidence</w:t>
        </w:r>
      </w:ins>
      <w:ins w:id="61" w:author="Richard Snodgrass" w:date="2017-03-27T14:56:00Z">
        <w:r w:rsidR="004B01EB" w:rsidRPr="001B3855">
          <w:rPr>
            <w:sz w:val="24"/>
            <w:szCs w:val="24"/>
            <w:rPrChange w:id="62" w:author="Youngkyoon Suh" w:date="2017-04-03T23:40:00Z">
              <w:rPr/>
            </w:rPrChange>
          </w:rPr>
          <w:t>, drawn from 13,000 hours of query executions,</w:t>
        </w:r>
      </w:ins>
      <w:ins w:id="63" w:author="Richard Snodgrass" w:date="2017-03-27T14:45:00Z">
        <w:r w:rsidRPr="001B3855">
          <w:rPr>
            <w:sz w:val="24"/>
            <w:szCs w:val="24"/>
            <w:rPrChange w:id="64" w:author="Youngkyoon Suh" w:date="2017-04-03T23:40:00Z">
              <w:rPr/>
            </w:rPrChange>
          </w:rPr>
          <w:t xml:space="preserve"> </w:t>
        </w:r>
      </w:ins>
      <w:ins w:id="65" w:author="Richard Snodgrass" w:date="2017-03-27T15:04:00Z">
        <w:r w:rsidR="004B01EB" w:rsidRPr="001B3855">
          <w:rPr>
            <w:sz w:val="24"/>
            <w:szCs w:val="24"/>
            <w:rPrChange w:id="66" w:author="Youngkyoon Suh" w:date="2017-04-03T23:40:00Z">
              <w:rPr/>
            </w:rPrChange>
          </w:rPr>
          <w:t>of</w:t>
        </w:r>
      </w:ins>
      <w:ins w:id="67" w:author="Richard Snodgrass" w:date="2017-03-27T14:45:00Z">
        <w:r w:rsidRPr="001B3855">
          <w:rPr>
            <w:sz w:val="24"/>
            <w:szCs w:val="24"/>
            <w:rPrChange w:id="68" w:author="Youngkyoon Suh" w:date="2017-04-03T23:40:00Z">
              <w:rPr/>
            </w:rPrChange>
          </w:rPr>
          <w:t xml:space="preserve"> a previously-unknown upper bound on the number of database query ope</w:t>
        </w:r>
        <w:r w:rsidR="004B01EB" w:rsidRPr="001B3855">
          <w:rPr>
            <w:sz w:val="24"/>
            <w:szCs w:val="24"/>
            <w:rPrChange w:id="69" w:author="Youngkyoon Suh" w:date="2017-04-03T23:40:00Z">
              <w:rPr/>
            </w:rPrChange>
          </w:rPr>
          <w:t>rators</w:t>
        </w:r>
      </w:ins>
      <w:ins w:id="70" w:author="Richard Snodgrass" w:date="2017-03-27T14:56:00Z">
        <w:r w:rsidR="004B01EB" w:rsidRPr="001B3855">
          <w:rPr>
            <w:sz w:val="24"/>
            <w:szCs w:val="24"/>
            <w:rPrChange w:id="71" w:author="Youngkyoon Suh" w:date="2017-04-03T23:40:00Z">
              <w:rPr/>
            </w:rPrChange>
          </w:rPr>
          <w:t xml:space="preserve"> </w:t>
        </w:r>
      </w:ins>
      <w:ins w:id="72" w:author="Richard Snodgrass" w:date="2017-03-27T14:45:00Z">
        <w:r w:rsidRPr="001B3855">
          <w:rPr>
            <w:sz w:val="24"/>
            <w:szCs w:val="24"/>
            <w:rPrChange w:id="73" w:author="Youngkyoon Suh" w:date="2017-04-03T23:40:00Z">
              <w:rPr/>
            </w:rPrChange>
          </w:rPr>
          <w:t xml:space="preserve">that a DBMS </w:t>
        </w:r>
      </w:ins>
      <w:ins w:id="74" w:author="Richard Snodgrass" w:date="2017-03-27T14:49:00Z">
        <w:r w:rsidRPr="001B3855">
          <w:rPr>
            <w:sz w:val="24"/>
            <w:szCs w:val="24"/>
            <w:rPrChange w:id="75" w:author="Youngkyoon Suh" w:date="2017-04-03T23:40:00Z">
              <w:rPr/>
            </w:rPrChange>
          </w:rPr>
          <w:t>is</w:t>
        </w:r>
      </w:ins>
      <w:ins w:id="76" w:author="Richard Snodgrass" w:date="2017-03-27T14:45:00Z">
        <w:r w:rsidRPr="001B3855">
          <w:rPr>
            <w:sz w:val="24"/>
            <w:szCs w:val="24"/>
            <w:rPrChange w:id="77" w:author="Youngkyoon Suh" w:date="2017-04-03T23:40:00Z">
              <w:rPr/>
            </w:rPrChange>
          </w:rPr>
          <w:t xml:space="preserve"> able to support and demonstrate that this upper bound </w:t>
        </w:r>
      </w:ins>
      <w:ins w:id="78" w:author="Richard Snodgrass" w:date="2017-03-27T14:49:00Z">
        <w:r w:rsidRPr="001B3855">
          <w:rPr>
            <w:sz w:val="24"/>
            <w:szCs w:val="24"/>
            <w:rPrChange w:id="79" w:author="Youngkyoon Suh" w:date="2017-04-03T23:40:00Z">
              <w:rPr/>
            </w:rPrChange>
          </w:rPr>
          <w:t>may have</w:t>
        </w:r>
      </w:ins>
      <w:ins w:id="80" w:author="Richard Snodgrass" w:date="2017-03-27T14:45:00Z">
        <w:r w:rsidRPr="001B3855">
          <w:rPr>
            <w:sz w:val="24"/>
            <w:szCs w:val="24"/>
            <w:rPrChange w:id="81" w:author="Youngkyoon Suh" w:date="2017-04-03T23:40:00Z">
              <w:rPr/>
            </w:rPrChange>
          </w:rPr>
          <w:t xml:space="preserve"> already </w:t>
        </w:r>
      </w:ins>
      <w:ins w:id="82" w:author="Richard Snodgrass" w:date="2017-03-27T14:50:00Z">
        <w:r w:rsidRPr="001B3855">
          <w:rPr>
            <w:sz w:val="24"/>
            <w:szCs w:val="24"/>
            <w:rPrChange w:id="83" w:author="Youngkyoon Suh" w:date="2017-04-03T23:40:00Z">
              <w:rPr/>
            </w:rPrChange>
          </w:rPr>
          <w:t xml:space="preserve">been </w:t>
        </w:r>
      </w:ins>
      <w:ins w:id="84" w:author="Richard Snodgrass" w:date="2017-03-27T14:45:00Z">
        <w:r w:rsidRPr="001B3855">
          <w:rPr>
            <w:sz w:val="24"/>
            <w:szCs w:val="24"/>
            <w:rPrChange w:id="85" w:author="Youngkyoon Suh" w:date="2017-04-03T23:40:00Z">
              <w:rPr/>
            </w:rPrChange>
          </w:rPr>
          <w:t>reached by one or more extant DBMSes.</w:t>
        </w:r>
      </w:ins>
    </w:p>
    <w:p w14:paraId="23A89D74" w14:textId="77777777" w:rsidR="001B3855" w:rsidRPr="001B3855" w:rsidRDefault="001B3855" w:rsidP="00310E87">
      <w:pPr>
        <w:pStyle w:val="Paragraph"/>
        <w:ind w:firstLine="0"/>
        <w:rPr>
          <w:ins w:id="86" w:author="Youngkyoon Suh" w:date="2017-04-03T23:40:00Z"/>
          <w:rPrChange w:id="87" w:author="Youngkyoon Suh" w:date="2017-04-03T23:40:00Z">
            <w:rPr>
              <w:ins w:id="88" w:author="Youngkyoon Suh" w:date="2017-04-03T23:40:00Z"/>
            </w:rPr>
          </w:rPrChange>
        </w:rPr>
      </w:pPr>
    </w:p>
    <w:p w14:paraId="46DA9183" w14:textId="77777777" w:rsidR="00816420" w:rsidRDefault="00816420" w:rsidP="00451EDA">
      <w:pPr>
        <w:rPr>
          <w:ins w:id="89" w:author="Youngkyoon Suh" w:date="2017-03-22T18:07:00Z"/>
          <w:sz w:val="24"/>
          <w:szCs w:val="24"/>
        </w:rPr>
      </w:pPr>
    </w:p>
    <w:p w14:paraId="53B7C56B" w14:textId="45BAB754" w:rsidR="00451EDA" w:rsidRPr="00727B67" w:rsidRDefault="00451EDA" w:rsidP="00451EDA">
      <w:pPr>
        <w:rPr>
          <w:sz w:val="24"/>
          <w:szCs w:val="24"/>
        </w:rPr>
      </w:pPr>
      <w:commentRangeStart w:id="90"/>
      <w:r w:rsidRPr="00727B67">
        <w:rPr>
          <w:sz w:val="24"/>
          <w:szCs w:val="24"/>
        </w:rPr>
        <w:t>There has</w:t>
      </w:r>
      <w:commentRangeEnd w:id="90"/>
      <w:r w:rsidR="00782CA4">
        <w:rPr>
          <w:rStyle w:val="CommentReference"/>
          <w:rFonts w:eastAsia="Times New Roman"/>
        </w:rPr>
        <w:commentReference w:id="90"/>
      </w:r>
      <w:r w:rsidRPr="00727B67">
        <w:rPr>
          <w:sz w:val="24"/>
          <w:szCs w:val="24"/>
        </w:rPr>
        <w:t xml:space="preserve"> been extensive work in query optimization over the last 40</w:t>
      </w:r>
      <w:r>
        <w:rPr>
          <w:sz w:val="24"/>
          <w:szCs w:val="24"/>
        </w:rPr>
        <w:t xml:space="preserve"> </w:t>
      </w:r>
      <w:r w:rsidRPr="00727B67">
        <w:rPr>
          <w:sz w:val="24"/>
          <w:szCs w:val="24"/>
        </w:rPr>
        <w:t>years</w:t>
      </w:r>
      <w:r w:rsidR="00CA2C84">
        <w:rPr>
          <w:sz w:val="24"/>
          <w:szCs w:val="24"/>
        </w:rPr>
        <w:t xml:space="preserve"> (</w:t>
      </w:r>
      <w:r w:rsidR="00CA2C84" w:rsidRPr="00CA2C84">
        <w:rPr>
          <w:i/>
          <w:sz w:val="24"/>
          <w:szCs w:val="24"/>
        </w:rPr>
        <w:t>1-2</w:t>
      </w:r>
      <w:r w:rsidR="00CA2C84">
        <w:rPr>
          <w:sz w:val="24"/>
          <w:szCs w:val="24"/>
        </w:rPr>
        <w:t>)</w:t>
      </w:r>
      <w:r w:rsidRPr="00727B67">
        <w:rPr>
          <w:sz w:val="24"/>
          <w:szCs w:val="24"/>
        </w:rPr>
        <w:t>, during which a particular quite effective</w:t>
      </w:r>
      <w:r>
        <w:rPr>
          <w:sz w:val="24"/>
          <w:szCs w:val="24"/>
        </w:rPr>
        <w:t xml:space="preserve"> </w:t>
      </w:r>
      <w:r w:rsidRPr="00727B67">
        <w:rPr>
          <w:sz w:val="24"/>
          <w:szCs w:val="24"/>
        </w:rPr>
        <w:t>paradigm had taken hold, in both open-source and proprietary DBMSes. In this</w:t>
      </w:r>
      <w:r>
        <w:rPr>
          <w:sz w:val="24"/>
          <w:szCs w:val="24"/>
        </w:rPr>
        <w:t xml:space="preserve"> </w:t>
      </w:r>
      <w:r w:rsidRPr="00727B67">
        <w:rPr>
          <w:sz w:val="24"/>
          <w:szCs w:val="24"/>
        </w:rPr>
        <w:t>over-arching paradigm, query optimization and evaluation</w:t>
      </w:r>
      <w:r>
        <w:rPr>
          <w:sz w:val="24"/>
          <w:szCs w:val="24"/>
        </w:rPr>
        <w:t xml:space="preserve"> </w:t>
      </w:r>
      <w:r w:rsidRPr="00727B67">
        <w:rPr>
          <w:sz w:val="24"/>
          <w:szCs w:val="24"/>
        </w:rPr>
        <w:t>proceeds</w:t>
      </w:r>
      <w:r w:rsidR="00CA2C84">
        <w:rPr>
          <w:sz w:val="24"/>
          <w:szCs w:val="24"/>
        </w:rPr>
        <w:t xml:space="preserve"> in several general steps (</w:t>
      </w:r>
      <w:r w:rsidR="00CA2C84" w:rsidRPr="00CA2C84">
        <w:rPr>
          <w:i/>
          <w:sz w:val="24"/>
          <w:szCs w:val="24"/>
        </w:rPr>
        <w:t>3</w:t>
      </w:r>
      <w:r w:rsidR="00CA2C84">
        <w:rPr>
          <w:sz w:val="24"/>
          <w:szCs w:val="24"/>
        </w:rPr>
        <w:t>)</w:t>
      </w:r>
      <w:r>
        <w:rPr>
          <w:sz w:val="24"/>
          <w:szCs w:val="24"/>
        </w:rPr>
        <w:t xml:space="preserve">. First, the query is </w:t>
      </w:r>
      <w:r w:rsidRPr="00727B67">
        <w:rPr>
          <w:sz w:val="24"/>
          <w:szCs w:val="24"/>
        </w:rPr>
        <w:t>translated into alternative query eval</w:t>
      </w:r>
      <w:r w:rsidR="00A21F9B">
        <w:rPr>
          <w:sz w:val="24"/>
          <w:szCs w:val="24"/>
        </w:rPr>
        <w:t>uation plans expressed in</w:t>
      </w:r>
      <w:r w:rsidRPr="00727B67">
        <w:rPr>
          <w:sz w:val="24"/>
          <w:szCs w:val="24"/>
        </w:rPr>
        <w:t xml:space="preserve"> the </w:t>
      </w:r>
      <w:r w:rsidR="0056141C">
        <w:rPr>
          <w:sz w:val="24"/>
          <w:szCs w:val="24"/>
        </w:rPr>
        <w:t xml:space="preserve">relational algebra via </w:t>
      </w:r>
      <w:r w:rsidR="0056141C" w:rsidRPr="0056141C">
        <w:rPr>
          <w:i/>
          <w:sz w:val="24"/>
          <w:szCs w:val="24"/>
        </w:rPr>
        <w:t>query enumeration</w:t>
      </w:r>
      <w:r w:rsidRPr="00727B67">
        <w:rPr>
          <w:sz w:val="24"/>
          <w:szCs w:val="24"/>
        </w:rPr>
        <w:t>. The cost</w:t>
      </w:r>
      <w:r w:rsidR="0056141C">
        <w:rPr>
          <w:sz w:val="24"/>
          <w:szCs w:val="24"/>
        </w:rPr>
        <w:t xml:space="preserve"> </w:t>
      </w:r>
      <w:r w:rsidRPr="00727B67">
        <w:rPr>
          <w:sz w:val="24"/>
          <w:szCs w:val="24"/>
        </w:rPr>
        <w:t>of each plan is then estimated and the plan with the lowest estimated cost</w:t>
      </w:r>
      <w:r w:rsidR="0056141C">
        <w:rPr>
          <w:sz w:val="24"/>
          <w:szCs w:val="24"/>
        </w:rPr>
        <w:t xml:space="preserve"> </w:t>
      </w:r>
      <w:r w:rsidRPr="00727B67">
        <w:rPr>
          <w:sz w:val="24"/>
          <w:szCs w:val="24"/>
        </w:rPr>
        <w:t>is chosen. These steps comprise query</w:t>
      </w:r>
      <w:r w:rsidR="0056141C">
        <w:rPr>
          <w:sz w:val="24"/>
          <w:szCs w:val="24"/>
        </w:rPr>
        <w:t xml:space="preserve"> optimization, specifically </w:t>
      </w:r>
      <w:r w:rsidRPr="0056141C">
        <w:rPr>
          <w:i/>
          <w:sz w:val="24"/>
          <w:szCs w:val="24"/>
        </w:rPr>
        <w:t>cost-based query op</w:t>
      </w:r>
      <w:r w:rsidR="0056141C" w:rsidRPr="0056141C">
        <w:rPr>
          <w:i/>
          <w:sz w:val="24"/>
          <w:szCs w:val="24"/>
        </w:rPr>
        <w:t>timization</w:t>
      </w:r>
      <w:r w:rsidR="00CA2C84">
        <w:rPr>
          <w:sz w:val="24"/>
          <w:szCs w:val="24"/>
        </w:rPr>
        <w:t xml:space="preserve"> (</w:t>
      </w:r>
      <w:r w:rsidR="00CA2C84" w:rsidRPr="00CA2C84">
        <w:rPr>
          <w:i/>
          <w:sz w:val="24"/>
          <w:szCs w:val="24"/>
        </w:rPr>
        <w:t>4</w:t>
      </w:r>
      <w:ins w:id="91" w:author="Richard Snodgrass" w:date="2017-03-27T14:35:00Z">
        <w:r w:rsidR="00280F48">
          <w:rPr>
            <w:i/>
            <w:sz w:val="24"/>
            <w:szCs w:val="24"/>
          </w:rPr>
          <w:t>, 6</w:t>
        </w:r>
      </w:ins>
      <w:r w:rsidR="00CA2C84">
        <w:rPr>
          <w:sz w:val="24"/>
          <w:szCs w:val="24"/>
        </w:rPr>
        <w:t>)</w:t>
      </w:r>
      <w:r w:rsidRPr="00727B67">
        <w:rPr>
          <w:sz w:val="24"/>
          <w:szCs w:val="24"/>
        </w:rPr>
        <w:t>. The selected query plan is</w:t>
      </w:r>
      <w:r w:rsidR="0056141C">
        <w:rPr>
          <w:sz w:val="24"/>
          <w:szCs w:val="24"/>
        </w:rPr>
        <w:t xml:space="preserve"> </w:t>
      </w:r>
      <w:r w:rsidRPr="00727B67">
        <w:rPr>
          <w:sz w:val="24"/>
          <w:szCs w:val="24"/>
        </w:rPr>
        <w:t>then evaluated by the query execution engine which implements a set of</w:t>
      </w:r>
      <w:r w:rsidR="0056141C">
        <w:rPr>
          <w:sz w:val="24"/>
          <w:szCs w:val="24"/>
        </w:rPr>
        <w:t xml:space="preserve"> </w:t>
      </w:r>
      <w:r w:rsidRPr="00727B67">
        <w:rPr>
          <w:sz w:val="24"/>
          <w:szCs w:val="24"/>
        </w:rPr>
        <w:t>physical operators, often several f</w:t>
      </w:r>
      <w:r w:rsidR="0056141C">
        <w:rPr>
          <w:sz w:val="24"/>
          <w:szCs w:val="24"/>
        </w:rPr>
        <w:t xml:space="preserve">or each logical </w:t>
      </w:r>
      <w:commentRangeStart w:id="92"/>
      <w:r w:rsidR="0056141C">
        <w:rPr>
          <w:sz w:val="24"/>
          <w:szCs w:val="24"/>
        </w:rPr>
        <w:t>operator</w:t>
      </w:r>
      <w:r w:rsidR="00CA2C84">
        <w:rPr>
          <w:sz w:val="24"/>
          <w:szCs w:val="24"/>
        </w:rPr>
        <w:t xml:space="preserve"> (</w:t>
      </w:r>
      <w:r w:rsidR="00CA2C84" w:rsidRPr="00CA2C84">
        <w:rPr>
          <w:i/>
          <w:sz w:val="24"/>
          <w:szCs w:val="24"/>
        </w:rPr>
        <w:t>5</w:t>
      </w:r>
      <w:r w:rsidR="00CA2C84">
        <w:rPr>
          <w:sz w:val="24"/>
          <w:szCs w:val="24"/>
        </w:rPr>
        <w:t>)</w:t>
      </w:r>
      <w:r w:rsidRPr="00727B67">
        <w:rPr>
          <w:sz w:val="24"/>
          <w:szCs w:val="24"/>
        </w:rPr>
        <w:t>.</w:t>
      </w:r>
      <w:commentRangeEnd w:id="92"/>
      <w:r w:rsidR="006E77B5">
        <w:rPr>
          <w:rStyle w:val="CommentReference"/>
          <w:rFonts w:eastAsia="Times New Roman"/>
        </w:rPr>
        <w:commentReference w:id="92"/>
      </w:r>
    </w:p>
    <w:p w14:paraId="4C1D74AF" w14:textId="77777777" w:rsidR="00451EDA" w:rsidRPr="00727B67" w:rsidDel="00280F48" w:rsidRDefault="00451EDA" w:rsidP="00451EDA">
      <w:pPr>
        <w:rPr>
          <w:del w:id="93" w:author="Richard Snodgrass" w:date="2017-03-27T14:40:00Z"/>
          <w:sz w:val="24"/>
          <w:szCs w:val="24"/>
        </w:rPr>
      </w:pPr>
    </w:p>
    <w:p w14:paraId="21123D1C" w14:textId="4767F3FC" w:rsidR="00451EDA" w:rsidRPr="00727B67" w:rsidDel="00280F48" w:rsidRDefault="00451EDA" w:rsidP="00451EDA">
      <w:pPr>
        <w:rPr>
          <w:del w:id="94" w:author="Richard Snodgrass" w:date="2017-03-27T14:35:00Z"/>
          <w:sz w:val="24"/>
          <w:szCs w:val="24"/>
        </w:rPr>
      </w:pPr>
      <w:commentRangeStart w:id="95"/>
      <w:del w:id="96" w:author="Richard Snodgrass" w:date="2017-03-27T14:35:00Z">
        <w:r w:rsidRPr="00727B67" w:rsidDel="00280F48">
          <w:rPr>
            <w:sz w:val="24"/>
            <w:szCs w:val="24"/>
          </w:rPr>
          <w:delText>An influ</w:delText>
        </w:r>
        <w:r w:rsidR="00CA2C84" w:rsidDel="00280F48">
          <w:rPr>
            <w:sz w:val="24"/>
            <w:szCs w:val="24"/>
          </w:rPr>
          <w:delText>ential survey (</w:delText>
        </w:r>
        <w:r w:rsidR="00CA2C84" w:rsidRPr="00CA2C84" w:rsidDel="00280F48">
          <w:rPr>
            <w:i/>
            <w:sz w:val="24"/>
            <w:szCs w:val="24"/>
          </w:rPr>
          <w:delText>6</w:delText>
        </w:r>
        <w:r w:rsidR="00CA2C84" w:rsidDel="00280F48">
          <w:rPr>
            <w:sz w:val="24"/>
            <w:szCs w:val="24"/>
          </w:rPr>
          <w:delText>)</w:delText>
        </w:r>
        <w:r w:rsidR="00A21F9B" w:rsidDel="00280F48">
          <w:rPr>
            <w:sz w:val="24"/>
            <w:szCs w:val="24"/>
          </w:rPr>
          <w:delText xml:space="preserve"> identifies</w:delText>
        </w:r>
        <w:r w:rsidRPr="00727B67" w:rsidDel="00280F48">
          <w:rPr>
            <w:sz w:val="24"/>
            <w:szCs w:val="24"/>
          </w:rPr>
          <w:delText xml:space="preserve"> the major themes that have pursued in the hundreds of articles</w:delText>
        </w:r>
        <w:r w:rsidR="0056141C" w:rsidDel="00280F48">
          <w:rPr>
            <w:sz w:val="24"/>
            <w:szCs w:val="24"/>
          </w:rPr>
          <w:delText xml:space="preserve"> </w:delText>
        </w:r>
        <w:r w:rsidRPr="00727B67" w:rsidDel="00280F48">
          <w:rPr>
            <w:sz w:val="24"/>
            <w:szCs w:val="24"/>
          </w:rPr>
          <w:delText>published on this general topic. Chaudhuri reviews the many techniques and</w:delText>
        </w:r>
        <w:r w:rsidR="0056141C" w:rsidDel="00280F48">
          <w:rPr>
            <w:sz w:val="24"/>
            <w:szCs w:val="24"/>
          </w:rPr>
          <w:delText xml:space="preserve"> </w:delText>
        </w:r>
        <w:r w:rsidRPr="00727B67" w:rsidDel="00280F48">
          <w:rPr>
            <w:sz w:val="24"/>
            <w:szCs w:val="24"/>
          </w:rPr>
          <w:delText>approaches that have been developed to represent the query plans, to</w:delText>
        </w:r>
        <w:r w:rsidR="00310E87" w:rsidDel="00280F48">
          <w:rPr>
            <w:sz w:val="24"/>
            <w:szCs w:val="24"/>
          </w:rPr>
          <w:delText xml:space="preserve"> </w:delText>
        </w:r>
        <w:r w:rsidRPr="00727B67" w:rsidDel="00280F48">
          <w:rPr>
            <w:sz w:val="24"/>
            <w:szCs w:val="24"/>
          </w:rPr>
          <w:delText>enumerate equivalent query plans, to handle some of the more complex lexical</w:delText>
        </w:r>
        <w:r w:rsidR="0056141C" w:rsidDel="00280F48">
          <w:rPr>
            <w:sz w:val="24"/>
            <w:szCs w:val="24"/>
          </w:rPr>
          <w:delText xml:space="preserve"> constructs</w:delText>
        </w:r>
        <w:r w:rsidRPr="00727B67" w:rsidDel="00280F48">
          <w:rPr>
            <w:sz w:val="24"/>
            <w:szCs w:val="24"/>
          </w:rPr>
          <w:delText>,</w:delText>
        </w:r>
        <w:r w:rsidR="00A21F9B" w:rsidDel="00280F48">
          <w:rPr>
            <w:sz w:val="24"/>
            <w:szCs w:val="24"/>
          </w:rPr>
          <w:delText xml:space="preserve"> to statistically summariz</w:delText>
        </w:r>
        <w:r w:rsidRPr="00727B67" w:rsidDel="00280F48">
          <w:rPr>
            <w:sz w:val="24"/>
            <w:szCs w:val="24"/>
          </w:rPr>
          <w:delText xml:space="preserve">e </w:delText>
        </w:r>
        <w:r w:rsidR="00A21F9B" w:rsidDel="00280F48">
          <w:rPr>
            <w:sz w:val="24"/>
            <w:szCs w:val="24"/>
          </w:rPr>
          <w:delText xml:space="preserve">the </w:delText>
        </w:r>
        <w:r w:rsidRPr="00727B67" w:rsidDel="00280F48">
          <w:rPr>
            <w:sz w:val="24"/>
            <w:szCs w:val="24"/>
          </w:rPr>
          <w:delText>base data, and to compute the</w:delText>
        </w:r>
        <w:r w:rsidR="0056141C" w:rsidDel="00280F48">
          <w:rPr>
            <w:sz w:val="24"/>
            <w:szCs w:val="24"/>
          </w:rPr>
          <w:delText xml:space="preserve"> </w:delText>
        </w:r>
        <w:r w:rsidRPr="00727B67" w:rsidDel="00280F48">
          <w:rPr>
            <w:sz w:val="24"/>
            <w:szCs w:val="24"/>
          </w:rPr>
          <w:delText>cost of evaluation plans. He also mentions some of the theoretical work</w:delText>
        </w:r>
        <w:r w:rsidR="0056141C" w:rsidDel="00280F48">
          <w:rPr>
            <w:sz w:val="24"/>
            <w:szCs w:val="24"/>
          </w:rPr>
          <w:delText xml:space="preserve"> </w:delText>
        </w:r>
        <w:r w:rsidRPr="00727B67" w:rsidDel="00280F48">
          <w:rPr>
            <w:sz w:val="24"/>
            <w:szCs w:val="24"/>
          </w:rPr>
          <w:delText>(which is much less prevalent) to understand the computational complexity of</w:delText>
        </w:r>
        <w:r w:rsidR="0056141C" w:rsidDel="00280F48">
          <w:rPr>
            <w:sz w:val="24"/>
            <w:szCs w:val="24"/>
          </w:rPr>
          <w:delText xml:space="preserve"> </w:delText>
        </w:r>
        <w:r w:rsidRPr="00727B67" w:rsidDel="00280F48">
          <w:rPr>
            <w:sz w:val="24"/>
            <w:szCs w:val="24"/>
          </w:rPr>
          <w:delText>these algorithms. Most of this research may be classified as adopting an</w:delText>
        </w:r>
        <w:r w:rsidR="0056141C" w:rsidDel="00280F48">
          <w:rPr>
            <w:sz w:val="24"/>
            <w:szCs w:val="24"/>
          </w:rPr>
          <w:delText xml:space="preserve"> </w:delText>
        </w:r>
        <w:r w:rsidRPr="00727B67" w:rsidDel="00280F48">
          <w:rPr>
            <w:sz w:val="24"/>
            <w:szCs w:val="24"/>
          </w:rPr>
          <w:delText>engineering perspective: how can w</w:delText>
        </w:r>
        <w:r w:rsidR="0056141C" w:rsidDel="00280F48">
          <w:rPr>
            <w:sz w:val="24"/>
            <w:szCs w:val="24"/>
          </w:rPr>
          <w:delText>e architect a query optimizer “</w:delText>
        </w:r>
        <w:r w:rsidRPr="00727B67" w:rsidDel="00280F48">
          <w:rPr>
            <w:sz w:val="24"/>
            <w:szCs w:val="24"/>
          </w:rPr>
          <w:delText xml:space="preserve">where </w:delText>
        </w:r>
        <w:r w:rsidR="00B2519E" w:rsidDel="00280F48">
          <w:rPr>
            <w:sz w:val="24"/>
            <w:szCs w:val="24"/>
          </w:rPr>
          <w:delText>(1) t</w:delText>
        </w:r>
        <w:r w:rsidRPr="00727B67" w:rsidDel="00280F48">
          <w:rPr>
            <w:sz w:val="24"/>
            <w:szCs w:val="24"/>
          </w:rPr>
          <w:delText>he search space include</w:delText>
        </w:r>
        <w:r w:rsidR="0056141C" w:rsidDel="00280F48">
          <w:rPr>
            <w:sz w:val="24"/>
            <w:szCs w:val="24"/>
          </w:rPr>
          <w:delText xml:space="preserve">s plans that have </w:delText>
        </w:r>
        <w:r w:rsidR="0056141C" w:rsidRPr="00B2519E" w:rsidDel="00280F48">
          <w:rPr>
            <w:i/>
            <w:sz w:val="24"/>
            <w:szCs w:val="24"/>
          </w:rPr>
          <w:delText>low cost</w:delText>
        </w:r>
        <w:r w:rsidR="00B2519E" w:rsidDel="00280F48">
          <w:rPr>
            <w:sz w:val="24"/>
            <w:szCs w:val="24"/>
          </w:rPr>
          <w:delText xml:space="preserve"> (2) </w:delText>
        </w:r>
        <w:r w:rsidRPr="00727B67" w:rsidDel="00280F48">
          <w:rPr>
            <w:sz w:val="24"/>
            <w:szCs w:val="24"/>
          </w:rPr>
          <w:delText>the costing</w:delText>
        </w:r>
        <w:r w:rsidR="00B2519E" w:rsidDel="00280F48">
          <w:rPr>
            <w:sz w:val="24"/>
            <w:szCs w:val="24"/>
          </w:rPr>
          <w:delText xml:space="preserve"> technique is </w:delText>
        </w:r>
        <w:r w:rsidR="00B2519E" w:rsidRPr="00B2519E" w:rsidDel="00280F48">
          <w:rPr>
            <w:i/>
            <w:sz w:val="24"/>
            <w:szCs w:val="24"/>
          </w:rPr>
          <w:delText>accurate</w:delText>
        </w:r>
        <w:r w:rsidR="00B2519E" w:rsidDel="00280F48">
          <w:rPr>
            <w:sz w:val="24"/>
            <w:szCs w:val="24"/>
          </w:rPr>
          <w:delText xml:space="preserve"> (3) </w:delText>
        </w:r>
        <w:r w:rsidRPr="00727B67" w:rsidDel="00280F48">
          <w:rPr>
            <w:sz w:val="24"/>
            <w:szCs w:val="24"/>
          </w:rPr>
          <w:delText>t</w:delText>
        </w:r>
        <w:r w:rsidR="00B2519E" w:rsidDel="00280F48">
          <w:rPr>
            <w:sz w:val="24"/>
            <w:szCs w:val="24"/>
          </w:rPr>
          <w:delText xml:space="preserve">he enumeration algorithm is </w:delText>
        </w:r>
        <w:r w:rsidR="00B2519E" w:rsidRPr="00B2519E" w:rsidDel="00280F48">
          <w:rPr>
            <w:i/>
            <w:sz w:val="24"/>
            <w:szCs w:val="24"/>
          </w:rPr>
          <w:delText>efficient</w:delText>
        </w:r>
        <w:r w:rsidRPr="00727B67" w:rsidDel="00280F48">
          <w:rPr>
            <w:sz w:val="24"/>
            <w:szCs w:val="24"/>
          </w:rPr>
          <w:delText>. Each of these three tasks is nontrivial and that is why</w:delText>
        </w:r>
        <w:r w:rsidR="00CE7AC8" w:rsidDel="00280F48">
          <w:rPr>
            <w:sz w:val="24"/>
            <w:szCs w:val="24"/>
          </w:rPr>
          <w:delText xml:space="preserve"> </w:delText>
        </w:r>
        <w:r w:rsidRPr="00727B67" w:rsidDel="00280F48">
          <w:rPr>
            <w:sz w:val="24"/>
            <w:szCs w:val="24"/>
          </w:rPr>
          <w:delText>building a good optimiz</w:delText>
        </w:r>
        <w:r w:rsidR="00A21F9B" w:rsidDel="00280F48">
          <w:rPr>
            <w:sz w:val="24"/>
            <w:szCs w:val="24"/>
          </w:rPr>
          <w:delText>er is an enormous undertaking.</w:delText>
        </w:r>
        <w:r w:rsidR="00B2519E" w:rsidDel="00280F48">
          <w:rPr>
            <w:sz w:val="24"/>
            <w:szCs w:val="24"/>
          </w:rPr>
          <w:delText>”</w:delText>
        </w:r>
        <w:r w:rsidR="00CA2C84" w:rsidDel="00280F48">
          <w:rPr>
            <w:sz w:val="24"/>
            <w:szCs w:val="24"/>
          </w:rPr>
          <w:delText xml:space="preserve"> (</w:delText>
        </w:r>
        <w:r w:rsidR="00CA2C84" w:rsidRPr="00CA2C84" w:rsidDel="00280F48">
          <w:rPr>
            <w:i/>
            <w:sz w:val="24"/>
            <w:szCs w:val="24"/>
          </w:rPr>
          <w:delText>6</w:delText>
        </w:r>
        <w:r w:rsidR="00CA2C84" w:rsidDel="00280F48">
          <w:rPr>
            <w:sz w:val="24"/>
            <w:szCs w:val="24"/>
          </w:rPr>
          <w:delText>, page 35)</w:delText>
        </w:r>
        <w:commentRangeEnd w:id="95"/>
        <w:r w:rsidR="00855564" w:rsidDel="00280F48">
          <w:rPr>
            <w:rStyle w:val="CommentReference"/>
            <w:rFonts w:eastAsia="Times New Roman"/>
          </w:rPr>
          <w:commentReference w:id="95"/>
        </w:r>
      </w:del>
    </w:p>
    <w:p w14:paraId="53BF255A" w14:textId="77777777" w:rsidR="00451EDA" w:rsidRPr="00727B67" w:rsidRDefault="00451EDA" w:rsidP="00451EDA">
      <w:pPr>
        <w:rPr>
          <w:sz w:val="24"/>
          <w:szCs w:val="24"/>
        </w:rPr>
      </w:pPr>
    </w:p>
    <w:p w14:paraId="6708C0CA" w14:textId="77777777" w:rsidR="00451EDA" w:rsidRPr="00727B67" w:rsidRDefault="00451EDA" w:rsidP="00451EDA">
      <w:pPr>
        <w:rPr>
          <w:sz w:val="24"/>
          <w:szCs w:val="24"/>
        </w:rPr>
      </w:pPr>
      <w:r w:rsidRPr="00727B67">
        <w:rPr>
          <w:sz w:val="24"/>
          <w:szCs w:val="24"/>
        </w:rPr>
        <w:lastRenderedPageBreak/>
        <w:t>To determine the best query access plan, the cost model estimates the</w:t>
      </w:r>
      <w:r w:rsidR="00B2519E">
        <w:rPr>
          <w:sz w:val="24"/>
          <w:szCs w:val="24"/>
        </w:rPr>
        <w:t xml:space="preserve"> </w:t>
      </w:r>
      <w:r w:rsidRPr="00727B67">
        <w:rPr>
          <w:sz w:val="24"/>
          <w:szCs w:val="24"/>
        </w:rPr>
        <w:t>execution time of each plan. There is a vibrant literature on this</w:t>
      </w:r>
      <w:r w:rsidR="00B2519E">
        <w:rPr>
          <w:sz w:val="24"/>
          <w:szCs w:val="24"/>
        </w:rPr>
        <w:t xml:space="preserve"> </w:t>
      </w:r>
      <w:r w:rsidRPr="00727B67">
        <w:rPr>
          <w:sz w:val="24"/>
          <w:szCs w:val="24"/>
        </w:rPr>
        <w:t>subje</w:t>
      </w:r>
      <w:r w:rsidR="003D6B4B">
        <w:rPr>
          <w:sz w:val="24"/>
          <w:szCs w:val="24"/>
        </w:rPr>
        <w:t>ct (</w:t>
      </w:r>
      <w:r w:rsidR="003D6B4B" w:rsidRPr="003D6B4B">
        <w:rPr>
          <w:i/>
          <w:sz w:val="24"/>
          <w:szCs w:val="24"/>
        </w:rPr>
        <w:t>7-8</w:t>
      </w:r>
      <w:r w:rsidR="003D6B4B">
        <w:rPr>
          <w:sz w:val="24"/>
          <w:szCs w:val="24"/>
        </w:rPr>
        <w:t>)</w:t>
      </w:r>
      <w:r w:rsidRPr="00727B67">
        <w:rPr>
          <w:sz w:val="24"/>
          <w:szCs w:val="24"/>
        </w:rPr>
        <w:t>, including proposals for</w:t>
      </w:r>
      <w:r w:rsidR="00B2519E">
        <w:rPr>
          <w:sz w:val="24"/>
          <w:szCs w:val="24"/>
        </w:rPr>
        <w:t xml:space="preserve"> </w:t>
      </w:r>
      <w:r w:rsidRPr="00727B67">
        <w:rPr>
          <w:sz w:val="24"/>
          <w:szCs w:val="24"/>
        </w:rPr>
        <w:t>histograms, sampling, and parametric methods. Again, most of these papers</w:t>
      </w:r>
      <w:r w:rsidR="00A21F9B">
        <w:rPr>
          <w:sz w:val="24"/>
          <w:szCs w:val="24"/>
        </w:rPr>
        <w:t xml:space="preserve"> </w:t>
      </w:r>
      <w:r w:rsidRPr="00727B67">
        <w:rPr>
          <w:sz w:val="24"/>
          <w:szCs w:val="24"/>
        </w:rPr>
        <w:t>are engineering studies, providing new techniques that improve on the</w:t>
      </w:r>
      <w:r w:rsidR="00B2519E">
        <w:rPr>
          <w:sz w:val="24"/>
          <w:szCs w:val="24"/>
        </w:rPr>
        <w:t xml:space="preserve"> </w:t>
      </w:r>
      <w:r w:rsidRPr="00727B67">
        <w:rPr>
          <w:sz w:val="24"/>
          <w:szCs w:val="24"/>
        </w:rPr>
        <w:t>state-of-the-art through increased accuracy or performance. There have also</w:t>
      </w:r>
      <w:r w:rsidR="00B2519E">
        <w:rPr>
          <w:sz w:val="24"/>
          <w:szCs w:val="24"/>
        </w:rPr>
        <w:t xml:space="preserve"> </w:t>
      </w:r>
      <w:r w:rsidRPr="00727B67">
        <w:rPr>
          <w:sz w:val="24"/>
          <w:szCs w:val="24"/>
        </w:rPr>
        <w:t xml:space="preserve">been a few </w:t>
      </w:r>
      <w:r w:rsidR="00B2519E">
        <w:rPr>
          <w:sz w:val="24"/>
          <w:szCs w:val="24"/>
        </w:rPr>
        <w:t>mathematical results, such as “</w:t>
      </w:r>
      <w:r w:rsidRPr="00727B67">
        <w:rPr>
          <w:sz w:val="24"/>
          <w:szCs w:val="24"/>
        </w:rPr>
        <w:t>the task of estimating distinct</w:t>
      </w:r>
      <w:r w:rsidR="00B2519E">
        <w:rPr>
          <w:sz w:val="24"/>
          <w:szCs w:val="24"/>
        </w:rPr>
        <w:t xml:space="preserve"> values is </w:t>
      </w:r>
      <w:r w:rsidR="00B2519E" w:rsidRPr="00B2519E">
        <w:rPr>
          <w:i/>
          <w:sz w:val="24"/>
          <w:szCs w:val="24"/>
        </w:rPr>
        <w:t>provably</w:t>
      </w:r>
      <w:r w:rsidRPr="00727B67">
        <w:rPr>
          <w:sz w:val="24"/>
          <w:szCs w:val="24"/>
        </w:rPr>
        <w:t xml:space="preserve"> error prone, i.e., for any estimation scheme, there</w:t>
      </w:r>
      <w:r w:rsidR="00B2519E">
        <w:rPr>
          <w:sz w:val="24"/>
          <w:szCs w:val="24"/>
        </w:rPr>
        <w:t xml:space="preserve"> </w:t>
      </w:r>
      <w:r w:rsidRPr="00727B67">
        <w:rPr>
          <w:sz w:val="24"/>
          <w:szCs w:val="24"/>
        </w:rPr>
        <w:t xml:space="preserve">exists a database </w:t>
      </w:r>
      <w:r w:rsidR="00B2519E">
        <w:rPr>
          <w:sz w:val="24"/>
          <w:szCs w:val="24"/>
        </w:rPr>
        <w:t xml:space="preserve">where the error is </w:t>
      </w:r>
      <w:commentRangeStart w:id="97"/>
      <w:r w:rsidR="00B2519E">
        <w:rPr>
          <w:sz w:val="24"/>
          <w:szCs w:val="24"/>
        </w:rPr>
        <w:t>significant”</w:t>
      </w:r>
      <w:r w:rsidR="003D6B4B">
        <w:rPr>
          <w:sz w:val="24"/>
          <w:szCs w:val="24"/>
        </w:rPr>
        <w:t xml:space="preserve"> (</w:t>
      </w:r>
      <w:r w:rsidR="003D6B4B" w:rsidRPr="003D6B4B">
        <w:rPr>
          <w:i/>
          <w:sz w:val="24"/>
          <w:szCs w:val="24"/>
        </w:rPr>
        <w:t>6</w:t>
      </w:r>
      <w:r w:rsidR="003D6B4B">
        <w:rPr>
          <w:sz w:val="24"/>
          <w:szCs w:val="24"/>
        </w:rPr>
        <w:t>)</w:t>
      </w:r>
      <w:r w:rsidRPr="00727B67">
        <w:rPr>
          <w:sz w:val="24"/>
          <w:szCs w:val="24"/>
        </w:rPr>
        <w:t>.</w:t>
      </w:r>
      <w:commentRangeEnd w:id="97"/>
      <w:r w:rsidR="00280F48">
        <w:rPr>
          <w:rStyle w:val="CommentReference"/>
          <w:rFonts w:eastAsia="Times New Roman"/>
        </w:rPr>
        <w:commentReference w:id="97"/>
      </w:r>
    </w:p>
    <w:p w14:paraId="55D8F014" w14:textId="77777777" w:rsidR="00451EDA" w:rsidRPr="00727B67" w:rsidDel="00280F48" w:rsidRDefault="00451EDA" w:rsidP="00451EDA">
      <w:pPr>
        <w:rPr>
          <w:del w:id="98" w:author="Richard Snodgrass" w:date="2017-03-27T14:40:00Z"/>
          <w:sz w:val="24"/>
          <w:szCs w:val="24"/>
        </w:rPr>
      </w:pPr>
    </w:p>
    <w:p w14:paraId="7E7F2247" w14:textId="6B86218F" w:rsidR="00451EDA" w:rsidRPr="00727B67" w:rsidDel="00280F48" w:rsidRDefault="00B2519E" w:rsidP="00451EDA">
      <w:pPr>
        <w:rPr>
          <w:del w:id="99" w:author="Richard Snodgrass" w:date="2017-03-27T14:36:00Z"/>
          <w:sz w:val="24"/>
          <w:szCs w:val="24"/>
        </w:rPr>
      </w:pPr>
      <w:commentRangeStart w:id="100"/>
      <w:del w:id="101" w:author="Richard Snodgrass" w:date="2017-03-27T14:36:00Z">
        <w:r w:rsidDel="00280F48">
          <w:rPr>
            <w:sz w:val="24"/>
            <w:szCs w:val="24"/>
          </w:rPr>
          <w:delText>A query</w:delText>
        </w:r>
        <w:r w:rsidR="00451EDA" w:rsidRPr="00727B67" w:rsidDel="00280F48">
          <w:rPr>
            <w:sz w:val="24"/>
            <w:szCs w:val="24"/>
          </w:rPr>
          <w:delText xml:space="preserve"> op</w:delText>
        </w:r>
        <w:r w:rsidDel="00280F48">
          <w:rPr>
            <w:sz w:val="24"/>
            <w:szCs w:val="24"/>
          </w:rPr>
          <w:delText xml:space="preserve">timizer </w:delText>
        </w:r>
        <w:r w:rsidR="00451EDA" w:rsidRPr="00727B67" w:rsidDel="00280F48">
          <w:rPr>
            <w:sz w:val="24"/>
            <w:szCs w:val="24"/>
          </w:rPr>
          <w:delText>must contend with a huge search space of</w:delText>
        </w:r>
        <w:r w:rsidDel="00280F48">
          <w:rPr>
            <w:sz w:val="24"/>
            <w:szCs w:val="24"/>
          </w:rPr>
          <w:delText xml:space="preserve"> </w:delText>
        </w:r>
        <w:r w:rsidR="00451EDA" w:rsidRPr="00727B67" w:rsidDel="00280F48">
          <w:rPr>
            <w:sz w:val="24"/>
            <w:szCs w:val="24"/>
          </w:rPr>
          <w:delText>complex queries. I</w:delText>
        </w:r>
        <w:r w:rsidDel="00280F48">
          <w:rPr>
            <w:sz w:val="24"/>
            <w:szCs w:val="24"/>
          </w:rPr>
          <w:delText xml:space="preserve">ts first objective must be </w:delText>
        </w:r>
        <w:r w:rsidRPr="00B2519E" w:rsidDel="00280F48">
          <w:rPr>
            <w:i/>
            <w:sz w:val="24"/>
            <w:szCs w:val="24"/>
          </w:rPr>
          <w:delText>correctness</w:delText>
        </w:r>
        <w:r w:rsidR="00451EDA" w:rsidRPr="00727B67" w:rsidDel="00280F48">
          <w:rPr>
            <w:sz w:val="24"/>
            <w:szCs w:val="24"/>
          </w:rPr>
          <w:delText>: that the</w:delText>
        </w:r>
        <w:r w:rsidDel="00280F48">
          <w:rPr>
            <w:sz w:val="24"/>
            <w:szCs w:val="24"/>
          </w:rPr>
          <w:delText xml:space="preserve"> </w:delText>
        </w:r>
        <w:r w:rsidR="00451EDA" w:rsidRPr="00727B67" w:rsidDel="00280F48">
          <w:rPr>
            <w:sz w:val="24"/>
            <w:szCs w:val="24"/>
          </w:rPr>
          <w:delText>resulting query evaluation plan produce the correct result for the</w:delText>
        </w:r>
      </w:del>
    </w:p>
    <w:p w14:paraId="6E52F706" w14:textId="24559CEC" w:rsidR="00451EDA" w:rsidRPr="00727B67" w:rsidDel="00280F48" w:rsidRDefault="00451EDA" w:rsidP="00451EDA">
      <w:pPr>
        <w:rPr>
          <w:del w:id="102" w:author="Richard Snodgrass" w:date="2017-03-27T14:36:00Z"/>
          <w:sz w:val="24"/>
          <w:szCs w:val="24"/>
        </w:rPr>
      </w:pPr>
      <w:del w:id="103" w:author="Richard Snodgrass" w:date="2017-03-27T14:36:00Z">
        <w:r w:rsidRPr="00727B67" w:rsidDel="00280F48">
          <w:rPr>
            <w:sz w:val="24"/>
            <w:szCs w:val="24"/>
          </w:rPr>
          <w:delText>query. This objective must be</w:delText>
        </w:r>
        <w:r w:rsidR="00B2519E" w:rsidDel="00280F48">
          <w:rPr>
            <w:sz w:val="24"/>
            <w:szCs w:val="24"/>
          </w:rPr>
          <w:delText xml:space="preserve"> ensured both by the initial query language</w:delText>
        </w:r>
        <w:r w:rsidRPr="00727B67" w:rsidDel="00280F48">
          <w:rPr>
            <w:sz w:val="24"/>
            <w:szCs w:val="24"/>
          </w:rPr>
          <w:delText>-to-relational</w:delText>
        </w:r>
      </w:del>
    </w:p>
    <w:p w14:paraId="7FDB9D7B" w14:textId="0F885523" w:rsidR="00451EDA" w:rsidDel="00280F48" w:rsidRDefault="00451EDA" w:rsidP="00B2519E">
      <w:pPr>
        <w:rPr>
          <w:del w:id="104" w:author="Richard Snodgrass" w:date="2017-03-27T14:36:00Z"/>
          <w:sz w:val="24"/>
          <w:szCs w:val="24"/>
        </w:rPr>
      </w:pPr>
      <w:del w:id="105" w:author="Richard Snodgrass" w:date="2017-03-27T14:36:00Z">
        <w:r w:rsidRPr="00727B67" w:rsidDel="00280F48">
          <w:rPr>
            <w:sz w:val="24"/>
            <w:szCs w:val="24"/>
          </w:rPr>
          <w:delText>algebra translator and by the subsequent query enumerator. A secondary but clear</w:delText>
        </w:r>
        <w:r w:rsidR="00B2519E" w:rsidDel="00280F48">
          <w:rPr>
            <w:sz w:val="24"/>
            <w:szCs w:val="24"/>
          </w:rPr>
          <w:delText xml:space="preserve">ly very important objective is </w:delText>
        </w:r>
        <w:r w:rsidR="00B2519E" w:rsidRPr="00B2519E" w:rsidDel="00280F48">
          <w:rPr>
            <w:i/>
            <w:sz w:val="24"/>
            <w:szCs w:val="24"/>
          </w:rPr>
          <w:delText>efficiency</w:delText>
        </w:r>
        <w:r w:rsidRPr="00727B67" w:rsidDel="00280F48">
          <w:rPr>
            <w:sz w:val="24"/>
            <w:szCs w:val="24"/>
          </w:rPr>
          <w:delText>; after</w:delText>
        </w:r>
        <w:r w:rsidR="00B2519E" w:rsidDel="00280F48">
          <w:rPr>
            <w:sz w:val="24"/>
            <w:szCs w:val="24"/>
          </w:rPr>
          <w:delText xml:space="preserve"> </w:delText>
        </w:r>
        <w:r w:rsidRPr="00727B67" w:rsidDel="00280F48">
          <w:rPr>
            <w:sz w:val="24"/>
            <w:szCs w:val="24"/>
          </w:rPr>
          <w:delText>all, that is the raison d'etre for this phase. As is well known and has been</w:delText>
        </w:r>
        <w:r w:rsidR="00B2519E" w:rsidDel="00280F48">
          <w:rPr>
            <w:sz w:val="24"/>
            <w:szCs w:val="24"/>
          </w:rPr>
          <w:delText xml:space="preserve"> </w:delText>
        </w:r>
        <w:r w:rsidRPr="00727B67" w:rsidDel="00280F48">
          <w:rPr>
            <w:sz w:val="24"/>
            <w:szCs w:val="24"/>
          </w:rPr>
          <w:delText>alluded to already, the name</w:delText>
        </w:r>
        <w:r w:rsidR="00B2519E" w:rsidDel="00280F48">
          <w:rPr>
            <w:sz w:val="24"/>
            <w:szCs w:val="24"/>
          </w:rPr>
          <w:delText xml:space="preserve"> </w:delText>
        </w:r>
        <w:r w:rsidRPr="00727B67" w:rsidDel="00280F48">
          <w:rPr>
            <w:sz w:val="24"/>
            <w:szCs w:val="24"/>
          </w:rPr>
          <w:delText>for this phase is an exaggeration, as existing optimizers do not produce</w:delText>
        </w:r>
        <w:r w:rsidR="00B2519E" w:rsidDel="00280F48">
          <w:rPr>
            <w:sz w:val="24"/>
            <w:szCs w:val="24"/>
          </w:rPr>
          <w:delText xml:space="preserve"> </w:delText>
        </w:r>
        <w:r w:rsidRPr="00727B67" w:rsidDel="00280F48">
          <w:rPr>
            <w:sz w:val="24"/>
            <w:szCs w:val="24"/>
          </w:rPr>
          <w:delText>provably optimal plans. That said, the</w:delText>
        </w:r>
        <w:r w:rsidR="00B2519E" w:rsidDel="00280F48">
          <w:rPr>
            <w:sz w:val="24"/>
            <w:szCs w:val="24"/>
          </w:rPr>
          <w:delText xml:space="preserve"> </w:delText>
        </w:r>
        <w:r w:rsidRPr="00727B67" w:rsidDel="00280F48">
          <w:rPr>
            <w:sz w:val="24"/>
            <w:szCs w:val="24"/>
          </w:rPr>
          <w:delText xml:space="preserve">query optimizers of prominent </w:delText>
        </w:r>
        <w:r w:rsidR="00B2519E" w:rsidDel="00280F48">
          <w:rPr>
            <w:sz w:val="24"/>
            <w:szCs w:val="24"/>
          </w:rPr>
          <w:delText>DBMSes</w:delText>
        </w:r>
        <w:r w:rsidRPr="00727B67" w:rsidDel="00280F48">
          <w:rPr>
            <w:sz w:val="24"/>
            <w:szCs w:val="24"/>
          </w:rPr>
          <w:delText xml:space="preserve"> generally do a superb job of producing</w:delText>
        </w:r>
        <w:r w:rsidR="00B2519E" w:rsidDel="00280F48">
          <w:rPr>
            <w:sz w:val="24"/>
            <w:szCs w:val="24"/>
          </w:rPr>
          <w:delText xml:space="preserve"> a good</w:delText>
        </w:r>
        <w:r w:rsidRPr="00727B67" w:rsidDel="00280F48">
          <w:rPr>
            <w:sz w:val="24"/>
            <w:szCs w:val="24"/>
          </w:rPr>
          <w:delText xml:space="preserve"> query evaluation plan for most queries</w:delText>
        </w:r>
        <w:commentRangeEnd w:id="100"/>
        <w:r w:rsidR="00855564" w:rsidDel="00280F48">
          <w:rPr>
            <w:rStyle w:val="CommentReference"/>
            <w:rFonts w:eastAsia="Times New Roman"/>
          </w:rPr>
          <w:commentReference w:id="100"/>
        </w:r>
        <w:r w:rsidRPr="00727B67" w:rsidDel="00280F48">
          <w:rPr>
            <w:sz w:val="24"/>
            <w:szCs w:val="24"/>
          </w:rPr>
          <w:delText xml:space="preserve">. </w:delText>
        </w:r>
      </w:del>
    </w:p>
    <w:p w14:paraId="27358513" w14:textId="77777777" w:rsidR="00B2519E" w:rsidRDefault="00B2519E" w:rsidP="00B2519E">
      <w:pPr>
        <w:rPr>
          <w:sz w:val="24"/>
          <w:szCs w:val="24"/>
        </w:rPr>
      </w:pPr>
    </w:p>
    <w:p w14:paraId="4A1AF1BB" w14:textId="7403E81D" w:rsidR="00B2519E" w:rsidRPr="00727B67" w:rsidRDefault="00B2519E" w:rsidP="00B2519E">
      <w:pPr>
        <w:rPr>
          <w:sz w:val="24"/>
          <w:szCs w:val="24"/>
        </w:rPr>
      </w:pPr>
      <w:r w:rsidRPr="00727B67">
        <w:rPr>
          <w:sz w:val="24"/>
          <w:szCs w:val="24"/>
        </w:rPr>
        <w:t>However, even with great effort over decades, optimizers as a general class</w:t>
      </w:r>
      <w:r>
        <w:rPr>
          <w:sz w:val="24"/>
          <w:szCs w:val="24"/>
        </w:rPr>
        <w:t xml:space="preserve"> </w:t>
      </w:r>
      <w:r w:rsidRPr="00727B67">
        <w:rPr>
          <w:sz w:val="24"/>
          <w:szCs w:val="24"/>
        </w:rPr>
        <w:t>are still poorly understood. As has be</w:t>
      </w:r>
      <w:r>
        <w:rPr>
          <w:sz w:val="24"/>
          <w:szCs w:val="24"/>
        </w:rPr>
        <w:t>en observed, “</w:t>
      </w:r>
      <w:r w:rsidRPr="00727B67">
        <w:rPr>
          <w:sz w:val="24"/>
          <w:szCs w:val="24"/>
        </w:rPr>
        <w:t>query optimization has</w:t>
      </w:r>
      <w:r>
        <w:rPr>
          <w:sz w:val="24"/>
          <w:szCs w:val="24"/>
        </w:rPr>
        <w:t xml:space="preserve"> </w:t>
      </w:r>
      <w:r w:rsidRPr="00727B67">
        <w:rPr>
          <w:sz w:val="24"/>
          <w:szCs w:val="24"/>
        </w:rPr>
        <w:t>acquired the dubious reputation of being something of a black</w:t>
      </w:r>
      <w:r>
        <w:rPr>
          <w:sz w:val="24"/>
          <w:szCs w:val="24"/>
        </w:rPr>
        <w:t xml:space="preserve"> art'”</w:t>
      </w:r>
      <w:r w:rsidR="003D6B4B">
        <w:rPr>
          <w:sz w:val="24"/>
          <w:szCs w:val="24"/>
        </w:rPr>
        <w:t xml:space="preserve"> (</w:t>
      </w:r>
      <w:r w:rsidR="003D6B4B" w:rsidRPr="003D6B4B">
        <w:rPr>
          <w:i/>
          <w:sz w:val="24"/>
          <w:szCs w:val="24"/>
        </w:rPr>
        <w:t>9</w:t>
      </w:r>
      <w:r w:rsidR="003D6B4B">
        <w:rPr>
          <w:sz w:val="24"/>
          <w:szCs w:val="24"/>
        </w:rPr>
        <w:t>)</w:t>
      </w:r>
      <w:r w:rsidRPr="00727B67">
        <w:rPr>
          <w:sz w:val="24"/>
          <w:szCs w:val="24"/>
        </w:rPr>
        <w:t>. DeWitt h</w:t>
      </w:r>
      <w:r>
        <w:rPr>
          <w:sz w:val="24"/>
          <w:szCs w:val="24"/>
        </w:rPr>
        <w:t>as gone farther, stating that `”</w:t>
      </w:r>
      <w:r w:rsidRPr="00727B67">
        <w:rPr>
          <w:sz w:val="24"/>
          <w:szCs w:val="24"/>
        </w:rPr>
        <w:t>query</w:t>
      </w:r>
      <w:r w:rsidR="00280F48">
        <w:rPr>
          <w:sz w:val="24"/>
          <w:szCs w:val="24"/>
        </w:rPr>
        <w:t xml:space="preserve"> </w:t>
      </w:r>
      <w:r w:rsidRPr="00727B67">
        <w:rPr>
          <w:sz w:val="24"/>
          <w:szCs w:val="24"/>
        </w:rPr>
        <w:t>optimizers [do] a terrible job of producing reliable, good plans [for</w:t>
      </w:r>
      <w:r>
        <w:rPr>
          <w:sz w:val="24"/>
          <w:szCs w:val="24"/>
        </w:rPr>
        <w:t xml:space="preserve"> </w:t>
      </w:r>
      <w:r w:rsidRPr="00727B67">
        <w:rPr>
          <w:sz w:val="24"/>
          <w:szCs w:val="24"/>
        </w:rPr>
        <w:t>complex queries] without a lot of hand</w:t>
      </w:r>
      <w:r>
        <w:rPr>
          <w:sz w:val="24"/>
          <w:szCs w:val="24"/>
        </w:rPr>
        <w:t xml:space="preserve"> tuning”</w:t>
      </w:r>
      <w:r w:rsidR="003D6B4B">
        <w:rPr>
          <w:sz w:val="24"/>
          <w:szCs w:val="24"/>
        </w:rPr>
        <w:t xml:space="preserve"> (</w:t>
      </w:r>
      <w:r w:rsidR="003D6B4B" w:rsidRPr="003D6B4B">
        <w:rPr>
          <w:i/>
          <w:sz w:val="24"/>
          <w:szCs w:val="24"/>
        </w:rPr>
        <w:t>10</w:t>
      </w:r>
      <w:r w:rsidR="003D6B4B">
        <w:rPr>
          <w:sz w:val="24"/>
          <w:szCs w:val="24"/>
        </w:rPr>
        <w:t>, page 59)</w:t>
      </w:r>
      <w:r w:rsidRPr="00727B67">
        <w:rPr>
          <w:sz w:val="24"/>
          <w:szCs w:val="24"/>
        </w:rPr>
        <w:t>.</w:t>
      </w:r>
    </w:p>
    <w:p w14:paraId="06B8789D" w14:textId="77777777" w:rsidR="00451EDA" w:rsidRPr="000A47CA" w:rsidRDefault="00451EDA" w:rsidP="00451EDA">
      <w:pPr>
        <w:rPr>
          <w:sz w:val="24"/>
          <w:szCs w:val="24"/>
        </w:rPr>
      </w:pPr>
    </w:p>
    <w:p w14:paraId="2FCA8448" w14:textId="2212B198" w:rsidR="000A47CA" w:rsidRPr="000A47CA" w:rsidRDefault="00E17B14" w:rsidP="00E512EE">
      <w:pPr>
        <w:rPr>
          <w:sz w:val="24"/>
          <w:szCs w:val="24"/>
        </w:rPr>
      </w:pPr>
      <w:r w:rsidRPr="000A47CA">
        <w:rPr>
          <w:sz w:val="24"/>
          <w:szCs w:val="24"/>
        </w:rPr>
        <w:t xml:space="preserve">We previously articulated and tested a predictive causal model of </w:t>
      </w:r>
      <w:r w:rsidR="00855564" w:rsidRPr="000A47CA">
        <w:rPr>
          <w:sz w:val="24"/>
          <w:szCs w:val="24"/>
        </w:rPr>
        <w:t xml:space="preserve">the aforementioned </w:t>
      </w:r>
      <w:r w:rsidRPr="000A47CA">
        <w:rPr>
          <w:sz w:val="24"/>
          <w:szCs w:val="24"/>
        </w:rPr>
        <w:t>suboptimality that put forth four independent constructs: optimizer complexity, schema complexity, query complexity, and data complexity, one intervening construct: plan space complexity, and one dependent construct: query suboptimality, and showed through correlational and regression analysis across four DBMSes and thousands of queries</w:t>
      </w:r>
      <w:r w:rsidR="004B01EB">
        <w:rPr>
          <w:sz w:val="24"/>
          <w:szCs w:val="24"/>
        </w:rPr>
        <w:t xml:space="preserve"> </w:t>
      </w:r>
      <w:del w:id="106" w:author="Richard Snodgrass" w:date="2017-03-27T15:03:00Z">
        <w:r w:rsidRPr="000A47CA" w:rsidDel="004B01EB">
          <w:rPr>
            <w:sz w:val="24"/>
            <w:szCs w:val="24"/>
          </w:rPr>
          <w:delText xml:space="preserve"> and </w:delText>
        </w:r>
        <w:r w:rsidR="00E512EE" w:rsidRPr="000A47CA" w:rsidDel="004B01EB">
          <w:rPr>
            <w:sz w:val="24"/>
            <w:szCs w:val="24"/>
          </w:rPr>
          <w:delText xml:space="preserve">a cumulative 16,000 hours (over two years) of </w:delText>
        </w:r>
        <w:r w:rsidRPr="000A47CA" w:rsidDel="004B01EB">
          <w:rPr>
            <w:sz w:val="24"/>
            <w:szCs w:val="24"/>
          </w:rPr>
          <w:delText xml:space="preserve">query executions </w:delText>
        </w:r>
      </w:del>
      <w:r w:rsidRPr="000A47CA">
        <w:rPr>
          <w:sz w:val="24"/>
          <w:szCs w:val="24"/>
        </w:rPr>
        <w:t xml:space="preserve">that this </w:t>
      </w:r>
      <w:r w:rsidR="003D6B4B" w:rsidRPr="000A47CA">
        <w:rPr>
          <w:sz w:val="24"/>
          <w:szCs w:val="24"/>
        </w:rPr>
        <w:t>model is strongly supported (</w:t>
      </w:r>
      <w:r w:rsidR="003D6B4B" w:rsidRPr="000A47CA">
        <w:rPr>
          <w:i/>
          <w:sz w:val="24"/>
          <w:szCs w:val="24"/>
        </w:rPr>
        <w:t>11</w:t>
      </w:r>
      <w:r w:rsidR="003D6B4B" w:rsidRPr="000A47CA">
        <w:rPr>
          <w:sz w:val="24"/>
          <w:szCs w:val="24"/>
        </w:rPr>
        <w:t>)</w:t>
      </w:r>
      <w:r w:rsidRPr="000A47CA">
        <w:rPr>
          <w:sz w:val="24"/>
          <w:szCs w:val="24"/>
        </w:rPr>
        <w:t>. The finding of most relevance here is that the number of operators in the DBMS explain</w:t>
      </w:r>
      <w:r w:rsidR="00E512EE" w:rsidRPr="000A47CA">
        <w:rPr>
          <w:sz w:val="24"/>
          <w:szCs w:val="24"/>
        </w:rPr>
        <w:t>s 9.</w:t>
      </w:r>
      <w:r w:rsidRPr="000A47CA">
        <w:rPr>
          <w:sz w:val="24"/>
          <w:szCs w:val="24"/>
        </w:rPr>
        <w:t>2</w:t>
      </w:r>
      <w:r w:rsidR="00E512EE" w:rsidRPr="000A47CA">
        <w:rPr>
          <w:sz w:val="24"/>
          <w:szCs w:val="24"/>
        </w:rPr>
        <w:t>1</w:t>
      </w:r>
      <w:r w:rsidRPr="000A47CA">
        <w:rPr>
          <w:sz w:val="24"/>
          <w:szCs w:val="24"/>
        </w:rPr>
        <w:t>% of the variance of query suboptimality.</w:t>
      </w:r>
    </w:p>
    <w:p w14:paraId="58CCBFE7" w14:textId="77777777" w:rsidR="000A47CA" w:rsidRDefault="000A47CA" w:rsidP="00E512EE"/>
    <w:p w14:paraId="050D8B95" w14:textId="3C484DFA" w:rsidR="00E512EE" w:rsidRDefault="00E512EE" w:rsidP="00E512EE">
      <w:pPr>
        <w:rPr>
          <w:sz w:val="24"/>
          <w:szCs w:val="24"/>
        </w:rPr>
      </w:pPr>
      <w:commentRangeStart w:id="107"/>
      <w:del w:id="108" w:author="Richard Snodgrass" w:date="2017-03-27T15:25:00Z">
        <w:r w:rsidRPr="00E512EE" w:rsidDel="008C5C4C">
          <w:rPr>
            <w:b/>
            <w:sz w:val="24"/>
            <w:szCs w:val="24"/>
          </w:rPr>
          <w:delText>A Gedanken Experiment.</w:delText>
        </w:r>
      </w:del>
      <w:del w:id="109" w:author="Richard Snodgrass" w:date="2017-03-27T15:24:00Z">
        <w:r w:rsidDel="008C5C4C">
          <w:rPr>
            <w:sz w:val="24"/>
            <w:szCs w:val="24"/>
          </w:rPr>
          <w:delText xml:space="preserve"> </w:delText>
        </w:r>
      </w:del>
      <w:commentRangeEnd w:id="107"/>
      <w:r w:rsidR="008C5C4C">
        <w:rPr>
          <w:rStyle w:val="CommentReference"/>
          <w:rFonts w:eastAsia="Times New Roman"/>
        </w:rPr>
        <w:commentReference w:id="107"/>
      </w:r>
      <w:r w:rsidRPr="00727B67">
        <w:rPr>
          <w:sz w:val="24"/>
          <w:szCs w:val="24"/>
        </w:rPr>
        <w:t xml:space="preserve">In order to increase query performance, </w:t>
      </w:r>
      <w:r>
        <w:rPr>
          <w:sz w:val="24"/>
          <w:szCs w:val="24"/>
        </w:rPr>
        <w:t xml:space="preserve">DBMSes </w:t>
      </w:r>
      <w:r w:rsidRPr="00727B67">
        <w:rPr>
          <w:sz w:val="24"/>
          <w:szCs w:val="24"/>
        </w:rPr>
        <w:t>are extended over time</w:t>
      </w:r>
      <w:r>
        <w:rPr>
          <w:sz w:val="24"/>
          <w:szCs w:val="24"/>
        </w:rPr>
        <w:t xml:space="preserve"> </w:t>
      </w:r>
      <w:r w:rsidRPr="00727B67">
        <w:rPr>
          <w:sz w:val="24"/>
          <w:szCs w:val="24"/>
        </w:rPr>
        <w:t xml:space="preserve">with new query operators. Also over time, </w:t>
      </w:r>
      <w:r>
        <w:rPr>
          <w:sz w:val="24"/>
          <w:szCs w:val="24"/>
        </w:rPr>
        <w:t xml:space="preserve">DBMSes </w:t>
      </w:r>
      <w:r w:rsidRPr="00727B67">
        <w:rPr>
          <w:sz w:val="24"/>
          <w:szCs w:val="24"/>
        </w:rPr>
        <w:t>are extended with new storage and indexing structures, which themselves</w:t>
      </w:r>
      <w:r>
        <w:rPr>
          <w:sz w:val="24"/>
          <w:szCs w:val="24"/>
        </w:rPr>
        <w:t xml:space="preserve"> </w:t>
      </w:r>
      <w:r w:rsidRPr="00727B67">
        <w:rPr>
          <w:sz w:val="24"/>
          <w:szCs w:val="24"/>
        </w:rPr>
        <w:t>elicit new query operators. Each</w:t>
      </w:r>
      <w:r>
        <w:rPr>
          <w:sz w:val="24"/>
          <w:szCs w:val="24"/>
        </w:rPr>
        <w:t xml:space="preserve"> </w:t>
      </w:r>
      <w:r w:rsidRPr="00727B67">
        <w:rPr>
          <w:sz w:val="24"/>
          <w:szCs w:val="24"/>
        </w:rPr>
        <w:t>su</w:t>
      </w:r>
      <w:r w:rsidR="00310E87">
        <w:rPr>
          <w:sz w:val="24"/>
          <w:szCs w:val="24"/>
        </w:rPr>
        <w:t>bsequent generation of the DBMS</w:t>
      </w:r>
      <w:r w:rsidRPr="00727B67">
        <w:rPr>
          <w:sz w:val="24"/>
          <w:szCs w:val="24"/>
        </w:rPr>
        <w:t xml:space="preserve"> thus supports an ever-expanding</w:t>
      </w:r>
      <w:r>
        <w:rPr>
          <w:sz w:val="24"/>
          <w:szCs w:val="24"/>
        </w:rPr>
        <w:t xml:space="preserve"> </w:t>
      </w:r>
      <w:r w:rsidRPr="00727B67">
        <w:rPr>
          <w:sz w:val="24"/>
          <w:szCs w:val="24"/>
        </w:rPr>
        <w:t>collection of operators, with the current incarnation the most recent</w:t>
      </w:r>
      <w:r>
        <w:rPr>
          <w:sz w:val="24"/>
          <w:szCs w:val="24"/>
        </w:rPr>
        <w:t xml:space="preserve"> </w:t>
      </w:r>
      <w:r w:rsidRPr="00727B67">
        <w:rPr>
          <w:sz w:val="24"/>
          <w:szCs w:val="24"/>
        </w:rPr>
        <w:t xml:space="preserve">within a series of </w:t>
      </w:r>
      <w:r w:rsidR="00310E87">
        <w:rPr>
          <w:sz w:val="24"/>
          <w:szCs w:val="24"/>
        </w:rPr>
        <w:t>DBMS</w:t>
      </w:r>
      <w:r>
        <w:rPr>
          <w:sz w:val="24"/>
          <w:szCs w:val="24"/>
        </w:rPr>
        <w:t xml:space="preserve"> </w:t>
      </w:r>
      <w:r w:rsidRPr="00E512EE">
        <w:rPr>
          <w:i/>
          <w:sz w:val="24"/>
          <w:szCs w:val="24"/>
        </w:rPr>
        <w:t>generations</w:t>
      </w:r>
      <w:r w:rsidRPr="00727B67">
        <w:rPr>
          <w:sz w:val="24"/>
          <w:szCs w:val="24"/>
        </w:rPr>
        <w:t>.</w:t>
      </w:r>
    </w:p>
    <w:p w14:paraId="5288B9E0" w14:textId="77777777" w:rsidR="00910EC9" w:rsidRPr="00727B67" w:rsidRDefault="00910EC9" w:rsidP="00E512EE">
      <w:pPr>
        <w:rPr>
          <w:sz w:val="24"/>
          <w:szCs w:val="24"/>
        </w:rPr>
      </w:pPr>
    </w:p>
    <w:p w14:paraId="712F7043" w14:textId="3B0E3FD5" w:rsidR="00E512EE" w:rsidRPr="00727B67" w:rsidRDefault="00E512EE" w:rsidP="00E512EE">
      <w:pPr>
        <w:rPr>
          <w:sz w:val="24"/>
          <w:szCs w:val="24"/>
        </w:rPr>
      </w:pPr>
      <w:r w:rsidRPr="00727B67">
        <w:rPr>
          <w:sz w:val="24"/>
          <w:szCs w:val="24"/>
        </w:rPr>
        <w:t xml:space="preserve">Consider a Gedanken experiment that examines the plan </w:t>
      </w:r>
      <w:ins w:id="110" w:author="Richard Snodgrass" w:date="2017-03-30T09:21:00Z">
        <w:r w:rsidR="00347784">
          <w:rPr>
            <w:sz w:val="24"/>
            <w:szCs w:val="24"/>
          </w:rPr>
          <w:t xml:space="preserve">selected </w:t>
        </w:r>
      </w:ins>
      <w:r w:rsidRPr="00727B67">
        <w:rPr>
          <w:sz w:val="24"/>
          <w:szCs w:val="24"/>
        </w:rPr>
        <w:t>for each query at</w:t>
      </w:r>
      <w:r w:rsidR="008B202D">
        <w:rPr>
          <w:sz w:val="24"/>
          <w:szCs w:val="24"/>
        </w:rPr>
        <w:t xml:space="preserve"> each cardinality (termed a</w:t>
      </w:r>
      <w:r w:rsidRPr="00727B67">
        <w:rPr>
          <w:sz w:val="24"/>
          <w:szCs w:val="24"/>
        </w:rPr>
        <w:t xml:space="preserve"> </w:t>
      </w:r>
      <w:r w:rsidRPr="008B202D">
        <w:rPr>
          <w:i/>
          <w:sz w:val="24"/>
          <w:szCs w:val="24"/>
        </w:rPr>
        <w:t>Q@C</w:t>
      </w:r>
      <w:r w:rsidR="008B202D">
        <w:rPr>
          <w:sz w:val="24"/>
          <w:szCs w:val="24"/>
        </w:rPr>
        <w:t xml:space="preserve">), </w:t>
      </w:r>
      <w:r w:rsidRPr="008B202D">
        <w:rPr>
          <w:i/>
          <w:sz w:val="24"/>
          <w:szCs w:val="24"/>
        </w:rPr>
        <w:t xml:space="preserve">for each </w:t>
      </w:r>
      <w:r w:rsidR="008B202D" w:rsidRPr="008B202D">
        <w:rPr>
          <w:i/>
          <w:sz w:val="24"/>
          <w:szCs w:val="24"/>
        </w:rPr>
        <w:t>DBMS generation</w:t>
      </w:r>
      <w:r w:rsidRPr="00727B67">
        <w:rPr>
          <w:sz w:val="24"/>
          <w:szCs w:val="24"/>
        </w:rPr>
        <w:t>. In early</w:t>
      </w:r>
      <w:r w:rsidR="008B202D">
        <w:rPr>
          <w:sz w:val="24"/>
          <w:szCs w:val="24"/>
        </w:rPr>
        <w:t xml:space="preserve"> </w:t>
      </w:r>
      <w:r w:rsidRPr="00727B67">
        <w:rPr>
          <w:sz w:val="24"/>
          <w:szCs w:val="24"/>
        </w:rPr>
        <w:t>generations, there will be few plan changes for a given query as the cardinality varies</w:t>
      </w:r>
      <w:r w:rsidR="00A21F9B">
        <w:rPr>
          <w:sz w:val="24"/>
          <w:szCs w:val="24"/>
        </w:rPr>
        <w:t>,</w:t>
      </w:r>
      <w:r w:rsidR="008B202D">
        <w:rPr>
          <w:sz w:val="24"/>
          <w:szCs w:val="24"/>
        </w:rPr>
        <w:t xml:space="preserve"> </w:t>
      </w:r>
      <w:r w:rsidR="00310E87">
        <w:rPr>
          <w:sz w:val="24"/>
          <w:szCs w:val="24"/>
        </w:rPr>
        <w:t>simply because</w:t>
      </w:r>
      <w:r w:rsidRPr="00727B67">
        <w:rPr>
          <w:sz w:val="24"/>
          <w:szCs w:val="24"/>
        </w:rPr>
        <w:t xml:space="preserve"> there are few operators available. For</w:t>
      </w:r>
      <w:r w:rsidR="008B202D">
        <w:rPr>
          <w:sz w:val="24"/>
          <w:szCs w:val="24"/>
        </w:rPr>
        <w:t xml:space="preserve"> </w:t>
      </w:r>
      <w:r w:rsidRPr="00727B67">
        <w:rPr>
          <w:sz w:val="24"/>
          <w:szCs w:val="24"/>
        </w:rPr>
        <w:t>subsequent generations, some of the Q@Cs will be associated with different plans</w:t>
      </w:r>
      <w:r w:rsidR="00280F48">
        <w:rPr>
          <w:sz w:val="24"/>
          <w:szCs w:val="24"/>
        </w:rPr>
        <w:t xml:space="preserve"> </w:t>
      </w:r>
      <w:r w:rsidRPr="00727B67">
        <w:rPr>
          <w:sz w:val="24"/>
          <w:szCs w:val="24"/>
        </w:rPr>
        <w:t>enabled by the new operators that were added.</w:t>
      </w:r>
    </w:p>
    <w:p w14:paraId="43F2A4BD" w14:textId="77777777" w:rsidR="00E512EE" w:rsidRPr="00727B67" w:rsidRDefault="00E512EE" w:rsidP="00E512EE">
      <w:pPr>
        <w:rPr>
          <w:sz w:val="24"/>
          <w:szCs w:val="24"/>
        </w:rPr>
      </w:pPr>
    </w:p>
    <w:p w14:paraId="4EA6BDCD" w14:textId="710558A0" w:rsidR="00E512EE" w:rsidRPr="00727B67" w:rsidDel="00AC7766" w:rsidRDefault="00E512EE" w:rsidP="00E512EE">
      <w:pPr>
        <w:rPr>
          <w:del w:id="111" w:author="Richard Snodgrass" w:date="2017-03-30T13:29:00Z"/>
          <w:sz w:val="24"/>
          <w:szCs w:val="24"/>
        </w:rPr>
      </w:pPr>
      <w:r w:rsidRPr="00727B67">
        <w:rPr>
          <w:sz w:val="24"/>
          <w:szCs w:val="24"/>
        </w:rPr>
        <w:t>In many (hopefully most) cases, a new plan selected by a generation will be</w:t>
      </w:r>
      <w:r w:rsidR="008B202D">
        <w:rPr>
          <w:sz w:val="24"/>
          <w:szCs w:val="24"/>
        </w:rPr>
        <w:t xml:space="preserve"> </w:t>
      </w:r>
      <w:r w:rsidRPr="00727B67">
        <w:rPr>
          <w:sz w:val="24"/>
          <w:szCs w:val="24"/>
        </w:rPr>
        <w:t>more efficient than the plan selected by the immediate previous</w:t>
      </w:r>
      <w:r w:rsidR="008B202D">
        <w:rPr>
          <w:sz w:val="24"/>
          <w:szCs w:val="24"/>
        </w:rPr>
        <w:t xml:space="preserve"> </w:t>
      </w:r>
      <w:r w:rsidRPr="00727B67">
        <w:rPr>
          <w:sz w:val="24"/>
          <w:szCs w:val="24"/>
        </w:rPr>
        <w:t>generation. After all, that is the very reason the new operator(s) were</w:t>
      </w:r>
      <w:r w:rsidR="008B202D">
        <w:rPr>
          <w:sz w:val="24"/>
          <w:szCs w:val="24"/>
        </w:rPr>
        <w:t xml:space="preserve"> </w:t>
      </w:r>
      <w:r w:rsidRPr="00727B67">
        <w:rPr>
          <w:sz w:val="24"/>
          <w:szCs w:val="24"/>
        </w:rPr>
        <w:t>added to that subsequent generation.  However, in the presence of</w:t>
      </w:r>
      <w:ins w:id="112" w:author="Richard Snodgrass" w:date="2017-03-30T13:29:00Z">
        <w:r w:rsidR="00AC7766">
          <w:rPr>
            <w:sz w:val="24"/>
            <w:szCs w:val="24"/>
          </w:rPr>
          <w:t xml:space="preserve"> </w:t>
        </w:r>
      </w:ins>
    </w:p>
    <w:p w14:paraId="6DCC44D3" w14:textId="7AB79CC0" w:rsidR="00E512EE" w:rsidRPr="00727B67" w:rsidRDefault="00E512EE" w:rsidP="00E512EE">
      <w:pPr>
        <w:rPr>
          <w:sz w:val="24"/>
          <w:szCs w:val="24"/>
        </w:rPr>
      </w:pPr>
      <w:r w:rsidRPr="00727B67">
        <w:rPr>
          <w:sz w:val="24"/>
          <w:szCs w:val="24"/>
        </w:rPr>
        <w:t>suboptimality, sometimes th</w:t>
      </w:r>
      <w:r w:rsidR="008B202D">
        <w:rPr>
          <w:sz w:val="24"/>
          <w:szCs w:val="24"/>
        </w:rPr>
        <w:t xml:space="preserve">e new plan at that Q@C is </w:t>
      </w:r>
      <w:r w:rsidR="008B202D" w:rsidRPr="008B202D">
        <w:rPr>
          <w:i/>
          <w:sz w:val="24"/>
          <w:szCs w:val="24"/>
        </w:rPr>
        <w:t>not</w:t>
      </w:r>
      <w:r w:rsidRPr="00727B67">
        <w:rPr>
          <w:sz w:val="24"/>
          <w:szCs w:val="24"/>
        </w:rPr>
        <w:t xml:space="preserve"> preferable,</w:t>
      </w:r>
      <w:r w:rsidR="008B202D">
        <w:rPr>
          <w:sz w:val="24"/>
          <w:szCs w:val="24"/>
        </w:rPr>
        <w:t xml:space="preserve"> </w:t>
      </w:r>
      <w:r w:rsidRPr="00727B67">
        <w:rPr>
          <w:sz w:val="24"/>
          <w:szCs w:val="24"/>
        </w:rPr>
        <w:t xml:space="preserve">as that </w:t>
      </w:r>
      <w:r w:rsidR="008B202D">
        <w:rPr>
          <w:sz w:val="24"/>
          <w:szCs w:val="24"/>
        </w:rPr>
        <w:t xml:space="preserve">DBMS </w:t>
      </w:r>
      <w:r w:rsidRPr="00727B67">
        <w:rPr>
          <w:sz w:val="24"/>
          <w:szCs w:val="24"/>
        </w:rPr>
        <w:t>generation's query optimizer selected the wrong plan.</w:t>
      </w:r>
      <w:r w:rsidR="008B202D">
        <w:rPr>
          <w:sz w:val="24"/>
          <w:szCs w:val="24"/>
        </w:rPr>
        <w:t xml:space="preserve"> </w:t>
      </w:r>
      <w:r w:rsidRPr="00727B67">
        <w:rPr>
          <w:sz w:val="24"/>
          <w:szCs w:val="24"/>
        </w:rPr>
        <w:t>Indeed, the query optimizer also evolves and improves with each new</w:t>
      </w:r>
      <w:r w:rsidR="008B202D">
        <w:rPr>
          <w:sz w:val="24"/>
          <w:szCs w:val="24"/>
        </w:rPr>
        <w:t xml:space="preserve"> </w:t>
      </w:r>
      <w:r w:rsidRPr="00727B67">
        <w:rPr>
          <w:sz w:val="24"/>
          <w:szCs w:val="24"/>
        </w:rPr>
        <w:t>generation, in part to minimize the chance of selecting the wrong plan.</w:t>
      </w:r>
    </w:p>
    <w:p w14:paraId="50794D4F" w14:textId="77777777" w:rsidR="00E512EE" w:rsidRPr="00727B67" w:rsidRDefault="00E512EE" w:rsidP="00E512EE">
      <w:pPr>
        <w:rPr>
          <w:sz w:val="24"/>
          <w:szCs w:val="24"/>
        </w:rPr>
      </w:pPr>
    </w:p>
    <w:p w14:paraId="39FF2CC4" w14:textId="77777777" w:rsidR="00E512EE" w:rsidRPr="00727B67" w:rsidRDefault="008B202D" w:rsidP="00E512EE">
      <w:pPr>
        <w:rPr>
          <w:sz w:val="24"/>
          <w:szCs w:val="24"/>
        </w:rPr>
      </w:pPr>
      <w:r>
        <w:rPr>
          <w:sz w:val="24"/>
          <w:szCs w:val="24"/>
        </w:rPr>
        <w:t xml:space="preserve">As a </w:t>
      </w:r>
      <w:r w:rsidR="00E512EE" w:rsidRPr="00727B67">
        <w:rPr>
          <w:sz w:val="24"/>
          <w:szCs w:val="24"/>
        </w:rPr>
        <w:t>refine</w:t>
      </w:r>
      <w:r>
        <w:rPr>
          <w:sz w:val="24"/>
          <w:szCs w:val="24"/>
        </w:rPr>
        <w:t>ment</w:t>
      </w:r>
      <w:r w:rsidR="00892752">
        <w:rPr>
          <w:sz w:val="24"/>
          <w:szCs w:val="24"/>
        </w:rPr>
        <w:t>, l</w:t>
      </w:r>
      <w:r w:rsidR="00E512EE" w:rsidRPr="00727B67">
        <w:rPr>
          <w:sz w:val="24"/>
          <w:szCs w:val="24"/>
        </w:rPr>
        <w:t>et's assume each subsequent</w:t>
      </w:r>
      <w:r w:rsidR="00CF3DDA">
        <w:rPr>
          <w:sz w:val="24"/>
          <w:szCs w:val="24"/>
        </w:rPr>
        <w:t xml:space="preserve"> </w:t>
      </w:r>
      <w:r w:rsidR="00E512EE" w:rsidRPr="00727B67">
        <w:rPr>
          <w:sz w:val="24"/>
          <w:szCs w:val="24"/>
        </w:rPr>
        <w:t>generation adds a single operator. Starting with a fixed set of queries,</w:t>
      </w:r>
      <w:r w:rsidR="00CF3DDA">
        <w:rPr>
          <w:sz w:val="24"/>
          <w:szCs w:val="24"/>
        </w:rPr>
        <w:t xml:space="preserve"> </w:t>
      </w:r>
      <w:r w:rsidR="00E512EE" w:rsidRPr="00727B67">
        <w:rPr>
          <w:sz w:val="24"/>
          <w:szCs w:val="24"/>
        </w:rPr>
        <w:t>for each DBMS, we run each generation on each Q@C and then sum up the query</w:t>
      </w:r>
      <w:r w:rsidR="00CF3DDA">
        <w:rPr>
          <w:sz w:val="24"/>
          <w:szCs w:val="24"/>
        </w:rPr>
        <w:t xml:space="preserve"> times to compute a</w:t>
      </w:r>
      <w:r w:rsidR="00CF3DDA" w:rsidRPr="00CF3DDA">
        <w:rPr>
          <w:i/>
          <w:sz w:val="24"/>
          <w:szCs w:val="24"/>
        </w:rPr>
        <w:t xml:space="preserve"> per-generation (total) time</w:t>
      </w:r>
      <w:r w:rsidR="00E512EE" w:rsidRPr="00727B67">
        <w:rPr>
          <w:sz w:val="24"/>
          <w:szCs w:val="24"/>
        </w:rPr>
        <w:t xml:space="preserve"> for that DBMS. We can</w:t>
      </w:r>
      <w:r w:rsidR="00CF3DDA">
        <w:rPr>
          <w:sz w:val="24"/>
          <w:szCs w:val="24"/>
        </w:rPr>
        <w:t xml:space="preserve"> </w:t>
      </w:r>
      <w:r w:rsidR="00E512EE" w:rsidRPr="00727B67">
        <w:rPr>
          <w:sz w:val="24"/>
          <w:szCs w:val="24"/>
        </w:rPr>
        <w:t>also sum over the fou</w:t>
      </w:r>
      <w:r w:rsidR="00CF3DDA">
        <w:rPr>
          <w:sz w:val="24"/>
          <w:szCs w:val="24"/>
        </w:rPr>
        <w:t xml:space="preserve">r DBMSes, to see how this </w:t>
      </w:r>
      <w:r w:rsidR="00E512EE" w:rsidRPr="00CF3DDA">
        <w:rPr>
          <w:i/>
          <w:sz w:val="24"/>
          <w:szCs w:val="24"/>
        </w:rPr>
        <w:t>overall per-generation</w:t>
      </w:r>
      <w:r w:rsidR="00CF3DDA" w:rsidRPr="00CF3DDA">
        <w:rPr>
          <w:i/>
          <w:sz w:val="24"/>
          <w:szCs w:val="24"/>
        </w:rPr>
        <w:t xml:space="preserve"> time</w:t>
      </w:r>
      <w:r w:rsidR="00E512EE" w:rsidRPr="00727B67">
        <w:rPr>
          <w:sz w:val="24"/>
          <w:szCs w:val="24"/>
        </w:rPr>
        <w:t xml:space="preserve"> (a single number for each generation number) varies with generation.</w:t>
      </w:r>
    </w:p>
    <w:p w14:paraId="0D651F64" w14:textId="77777777" w:rsidR="00E512EE" w:rsidRPr="00727B67" w:rsidRDefault="00E512EE" w:rsidP="00E512EE">
      <w:pPr>
        <w:rPr>
          <w:sz w:val="24"/>
          <w:szCs w:val="24"/>
        </w:rPr>
      </w:pPr>
    </w:p>
    <w:p w14:paraId="7B71FE0A" w14:textId="4BD4BE4F" w:rsidR="00E512EE" w:rsidRPr="00727B67" w:rsidDel="00347784" w:rsidRDefault="00E512EE" w:rsidP="00E512EE">
      <w:pPr>
        <w:rPr>
          <w:del w:id="113" w:author="Richard Snodgrass" w:date="2017-03-30T09:22:00Z"/>
          <w:sz w:val="24"/>
          <w:szCs w:val="24"/>
        </w:rPr>
      </w:pPr>
      <w:r w:rsidRPr="00727B67">
        <w:rPr>
          <w:sz w:val="24"/>
          <w:szCs w:val="24"/>
        </w:rPr>
        <w:lastRenderedPageBreak/>
        <w:t>The underlying question then becomes, does an additional operator made</w:t>
      </w:r>
      <w:r w:rsidR="00CF3DDA">
        <w:rPr>
          <w:sz w:val="24"/>
          <w:szCs w:val="24"/>
        </w:rPr>
        <w:t xml:space="preserve"> </w:t>
      </w:r>
      <w:r w:rsidRPr="00727B67">
        <w:rPr>
          <w:sz w:val="24"/>
          <w:szCs w:val="24"/>
        </w:rPr>
        <w:t>available in a su</w:t>
      </w:r>
      <w:r w:rsidR="00310E87">
        <w:rPr>
          <w:sz w:val="24"/>
          <w:szCs w:val="24"/>
        </w:rPr>
        <w:t>bsequent generation of the DBMS</w:t>
      </w:r>
      <w:r w:rsidRPr="00727B67">
        <w:rPr>
          <w:sz w:val="24"/>
          <w:szCs w:val="24"/>
        </w:rPr>
        <w:t xml:space="preserve"> actually help or</w:t>
      </w:r>
      <w:r w:rsidR="00CF3DDA">
        <w:rPr>
          <w:sz w:val="24"/>
          <w:szCs w:val="24"/>
        </w:rPr>
        <w:t xml:space="preserve"> </w:t>
      </w:r>
      <w:r w:rsidRPr="00727B67">
        <w:rPr>
          <w:sz w:val="24"/>
          <w:szCs w:val="24"/>
        </w:rPr>
        <w:t>hurt? More fully, is the predicted increase in suboptimality originating</w:t>
      </w:r>
      <w:r w:rsidR="00CF3DDA">
        <w:rPr>
          <w:sz w:val="24"/>
          <w:szCs w:val="24"/>
        </w:rPr>
        <w:t xml:space="preserve"> </w:t>
      </w:r>
      <w:r w:rsidRPr="00727B67">
        <w:rPr>
          <w:sz w:val="24"/>
          <w:szCs w:val="24"/>
        </w:rPr>
        <w:t>from that added operator</w:t>
      </w:r>
      <w:r w:rsidR="00CF3DDA">
        <w:rPr>
          <w:sz w:val="24"/>
          <w:szCs w:val="24"/>
        </w:rPr>
        <w:t xml:space="preserve"> </w:t>
      </w:r>
      <w:r w:rsidRPr="00727B67">
        <w:rPr>
          <w:sz w:val="24"/>
          <w:szCs w:val="24"/>
        </w:rPr>
        <w:t>compensated for by the increased performance</w:t>
      </w:r>
      <w:r w:rsidR="00CF3DDA">
        <w:rPr>
          <w:sz w:val="24"/>
          <w:szCs w:val="24"/>
        </w:rPr>
        <w:t xml:space="preserve"> afforded by that operator? Our causal model</w:t>
      </w:r>
      <w:r w:rsidRPr="00727B67">
        <w:rPr>
          <w:sz w:val="24"/>
          <w:szCs w:val="24"/>
        </w:rPr>
        <w:t xml:space="preserve"> predicts that</w:t>
      </w:r>
      <w:ins w:id="114" w:author="Richard Snodgrass" w:date="2017-03-30T09:23:00Z">
        <w:r w:rsidR="00347784">
          <w:rPr>
            <w:sz w:val="24"/>
            <w:szCs w:val="24"/>
          </w:rPr>
          <w:t xml:space="preserve"> </w:t>
        </w:r>
      </w:ins>
      <w:ins w:id="115" w:author="Richard Snodgrass" w:date="2017-03-30T09:22:00Z">
        <w:r w:rsidR="00347784">
          <w:rPr>
            <w:sz w:val="24"/>
            <w:szCs w:val="24"/>
          </w:rPr>
          <w:t>suboptimality will increase with generation number</w:t>
        </w:r>
      </w:ins>
      <w:del w:id="116" w:author="Richard Snodgrass" w:date="2017-03-30T09:22:00Z">
        <w:r w:rsidRPr="00727B67" w:rsidDel="00347784">
          <w:rPr>
            <w:sz w:val="24"/>
            <w:szCs w:val="24"/>
          </w:rPr>
          <w:delText xml:space="preserve"> </w:delText>
        </w:r>
        <w:r w:rsidR="00CF3DDA" w:rsidDel="00347784">
          <w:rPr>
            <w:sz w:val="24"/>
            <w:szCs w:val="24"/>
          </w:rPr>
          <w:delText xml:space="preserve">as </w:delText>
        </w:r>
        <w:r w:rsidRPr="00727B67" w:rsidDel="00347784">
          <w:rPr>
            <w:sz w:val="24"/>
            <w:szCs w:val="24"/>
          </w:rPr>
          <w:delText>the generations of the</w:delText>
        </w:r>
      </w:del>
    </w:p>
    <w:p w14:paraId="5F2BC71B" w14:textId="7C217D26" w:rsidR="00E512EE" w:rsidRPr="00727B67" w:rsidRDefault="00310E87" w:rsidP="00E512EE">
      <w:pPr>
        <w:rPr>
          <w:sz w:val="24"/>
          <w:szCs w:val="24"/>
        </w:rPr>
      </w:pPr>
      <w:del w:id="117" w:author="Richard Snodgrass" w:date="2017-03-30T09:22:00Z">
        <w:r w:rsidDel="00347784">
          <w:rPr>
            <w:sz w:val="24"/>
            <w:szCs w:val="24"/>
          </w:rPr>
          <w:delText>DBMS</w:delText>
        </w:r>
        <w:r w:rsidR="00E512EE" w:rsidRPr="00727B67" w:rsidDel="00347784">
          <w:rPr>
            <w:sz w:val="24"/>
            <w:szCs w:val="24"/>
          </w:rPr>
          <w:delText xml:space="preserve"> contain successively greater numbers of operators, suboptimality</w:delText>
        </w:r>
        <w:r w:rsidR="00CF3DDA" w:rsidDel="00347784">
          <w:rPr>
            <w:sz w:val="24"/>
            <w:szCs w:val="24"/>
          </w:rPr>
          <w:delText xml:space="preserve"> </w:delText>
        </w:r>
        <w:r w:rsidR="00E512EE" w:rsidRPr="00727B67" w:rsidDel="00347784">
          <w:rPr>
            <w:sz w:val="24"/>
            <w:szCs w:val="24"/>
          </w:rPr>
          <w:delText>will also increase with generation number</w:delText>
        </w:r>
      </w:del>
      <w:r w:rsidR="00E512EE" w:rsidRPr="00727B67">
        <w:rPr>
          <w:sz w:val="24"/>
          <w:szCs w:val="24"/>
        </w:rPr>
        <w:t>.  Given that each new operator</w:t>
      </w:r>
      <w:r w:rsidR="00CF3DDA">
        <w:rPr>
          <w:sz w:val="24"/>
          <w:szCs w:val="24"/>
        </w:rPr>
        <w:t xml:space="preserve"> will improve a </w:t>
      </w:r>
      <w:r w:rsidR="00CF3DDA" w:rsidRPr="00CF3DDA">
        <w:rPr>
          <w:i/>
          <w:sz w:val="24"/>
          <w:szCs w:val="24"/>
        </w:rPr>
        <w:t>shrinking</w:t>
      </w:r>
      <w:r w:rsidR="00CF3DDA">
        <w:rPr>
          <w:i/>
          <w:sz w:val="24"/>
          <w:szCs w:val="24"/>
        </w:rPr>
        <w:t xml:space="preserve"> </w:t>
      </w:r>
      <w:r w:rsidR="00E512EE" w:rsidRPr="00727B67">
        <w:rPr>
          <w:sz w:val="24"/>
          <w:szCs w:val="24"/>
        </w:rPr>
        <w:t>subset of Q@Cs for any given query, while the suboptimality occurs in a portion over an</w:t>
      </w:r>
      <w:r w:rsidR="00CF3DDA">
        <w:rPr>
          <w:sz w:val="24"/>
          <w:szCs w:val="24"/>
        </w:rPr>
        <w:t xml:space="preserve"> </w:t>
      </w:r>
      <w:r w:rsidR="005A3C45">
        <w:rPr>
          <w:i/>
          <w:sz w:val="24"/>
          <w:szCs w:val="24"/>
        </w:rPr>
        <w:t>expanding</w:t>
      </w:r>
      <w:r w:rsidR="00E512EE" w:rsidRPr="00727B67">
        <w:rPr>
          <w:sz w:val="24"/>
          <w:szCs w:val="24"/>
        </w:rPr>
        <w:t xml:space="preserve"> subset of Q@Cs, our causal model </w:t>
      </w:r>
      <w:r w:rsidR="00CF3DDA">
        <w:rPr>
          <w:sz w:val="24"/>
          <w:szCs w:val="24"/>
        </w:rPr>
        <w:t xml:space="preserve">also </w:t>
      </w:r>
      <w:r w:rsidR="00E512EE" w:rsidRPr="00727B67">
        <w:rPr>
          <w:sz w:val="24"/>
          <w:szCs w:val="24"/>
        </w:rPr>
        <w:t xml:space="preserve">implies that </w:t>
      </w:r>
      <w:ins w:id="118" w:author="Richard Snodgrass" w:date="2017-03-30T09:28:00Z">
        <w:del w:id="119" w:author="Youngkyoon Suh" w:date="2017-04-03T23:45:00Z">
          <w:r w:rsidR="00347784" w:rsidDel="001B3855">
            <w:rPr>
              <w:sz w:val="24"/>
              <w:szCs w:val="24"/>
            </w:rPr>
            <w:delText>a</w:delText>
          </w:r>
        </w:del>
      </w:ins>
      <w:del w:id="120" w:author="Youngkyoon Suh" w:date="2017-04-03T23:45:00Z">
        <w:r w:rsidR="00E512EE" w:rsidRPr="00727B67" w:rsidDel="001B3855">
          <w:rPr>
            <w:sz w:val="24"/>
            <w:szCs w:val="24"/>
          </w:rPr>
          <w:delText>the curve</w:delText>
        </w:r>
      </w:del>
      <w:ins w:id="121" w:author="Youngkyoon Suh" w:date="2017-04-03T23:45:00Z">
        <w:r w:rsidR="001B3855">
          <w:rPr>
            <w:sz w:val="24"/>
            <w:szCs w:val="24"/>
          </w:rPr>
          <w:t>a</w:t>
        </w:r>
        <w:r w:rsidR="001B3855" w:rsidRPr="00727B67">
          <w:rPr>
            <w:sz w:val="24"/>
            <w:szCs w:val="24"/>
          </w:rPr>
          <w:t xml:space="preserve"> curve</w:t>
        </w:r>
      </w:ins>
      <w:r w:rsidR="00E512EE" w:rsidRPr="00727B67">
        <w:rPr>
          <w:sz w:val="24"/>
          <w:szCs w:val="24"/>
        </w:rPr>
        <w:t xml:space="preserve"> </w:t>
      </w:r>
      <w:ins w:id="122" w:author="Richard Snodgrass" w:date="2017-03-30T09:28:00Z">
        <w:r w:rsidR="00347784">
          <w:rPr>
            <w:sz w:val="24"/>
            <w:szCs w:val="24"/>
          </w:rPr>
          <w:t xml:space="preserve">plotting performance across </w:t>
        </w:r>
      </w:ins>
      <w:del w:id="123" w:author="Richard Snodgrass" w:date="2017-03-30T09:28:00Z">
        <w:r w:rsidR="00E512EE" w:rsidRPr="00727B67" w:rsidDel="00347784">
          <w:rPr>
            <w:sz w:val="24"/>
            <w:szCs w:val="24"/>
          </w:rPr>
          <w:delText>of</w:delText>
        </w:r>
        <w:r w:rsidR="00CF3DDA" w:rsidDel="00347784">
          <w:rPr>
            <w:sz w:val="24"/>
            <w:szCs w:val="24"/>
          </w:rPr>
          <w:delText xml:space="preserve"> </w:delText>
        </w:r>
        <w:r w:rsidR="00E512EE" w:rsidRPr="00727B67" w:rsidDel="00347784">
          <w:rPr>
            <w:sz w:val="24"/>
            <w:szCs w:val="24"/>
          </w:rPr>
          <w:delText>per-</w:delText>
        </w:r>
      </w:del>
      <w:r w:rsidR="00E512EE" w:rsidRPr="00727B67">
        <w:rPr>
          <w:sz w:val="24"/>
          <w:szCs w:val="24"/>
        </w:rPr>
        <w:t>generation</w:t>
      </w:r>
      <w:del w:id="124" w:author="Richard Snodgrass" w:date="2017-03-30T09:28:00Z">
        <w:r w:rsidR="00E512EE" w:rsidRPr="00727B67" w:rsidDel="00347784">
          <w:rPr>
            <w:sz w:val="24"/>
            <w:szCs w:val="24"/>
          </w:rPr>
          <w:delText xml:space="preserve"> time</w:delText>
        </w:r>
      </w:del>
      <w:r w:rsidR="00E512EE" w:rsidRPr="00727B67">
        <w:rPr>
          <w:sz w:val="24"/>
          <w:szCs w:val="24"/>
        </w:rPr>
        <w:t xml:space="preserve"> will fall </w:t>
      </w:r>
      <w:r w:rsidR="00A21F9B">
        <w:rPr>
          <w:sz w:val="24"/>
          <w:szCs w:val="24"/>
        </w:rPr>
        <w:t xml:space="preserve">(improve) </w:t>
      </w:r>
      <w:r w:rsidR="00E512EE" w:rsidRPr="00727B67">
        <w:rPr>
          <w:sz w:val="24"/>
          <w:szCs w:val="24"/>
        </w:rPr>
        <w:t>with each successive generation, but then</w:t>
      </w:r>
      <w:r w:rsidR="00CF3DDA">
        <w:rPr>
          <w:sz w:val="24"/>
          <w:szCs w:val="24"/>
        </w:rPr>
        <w:t xml:space="preserve"> </w:t>
      </w:r>
      <w:r w:rsidR="00E512EE" w:rsidRPr="00727B67">
        <w:rPr>
          <w:sz w:val="24"/>
          <w:szCs w:val="24"/>
        </w:rPr>
        <w:t>start to level off as subopt</w:t>
      </w:r>
      <w:r w:rsidR="00CF3DDA">
        <w:rPr>
          <w:sz w:val="24"/>
          <w:szCs w:val="24"/>
        </w:rPr>
        <w:t xml:space="preserve">imality becomes more prevalent. </w:t>
      </w:r>
      <w:r w:rsidR="00E512EE" w:rsidRPr="00727B67">
        <w:rPr>
          <w:sz w:val="24"/>
          <w:szCs w:val="24"/>
        </w:rPr>
        <w:t>Eventually, the</w:t>
      </w:r>
      <w:r w:rsidR="00FB5039">
        <w:rPr>
          <w:sz w:val="24"/>
          <w:szCs w:val="24"/>
        </w:rPr>
        <w:t xml:space="preserve"> </w:t>
      </w:r>
      <w:r w:rsidR="00E512EE" w:rsidRPr="00727B67">
        <w:rPr>
          <w:sz w:val="24"/>
          <w:szCs w:val="24"/>
        </w:rPr>
        <w:t>per-generation time will either asymptotically approach a horizontal line</w:t>
      </w:r>
      <w:r w:rsidR="00CF3DDA">
        <w:rPr>
          <w:sz w:val="24"/>
          <w:szCs w:val="24"/>
        </w:rPr>
        <w:t xml:space="preserve"> </w:t>
      </w:r>
      <w:r w:rsidR="00E512EE" w:rsidRPr="00727B67">
        <w:rPr>
          <w:sz w:val="24"/>
          <w:szCs w:val="24"/>
        </w:rPr>
        <w:t>(with the first derivative approaching 0 from below), or worse: the first</w:t>
      </w:r>
      <w:r w:rsidR="00CF3DDA">
        <w:rPr>
          <w:sz w:val="24"/>
          <w:szCs w:val="24"/>
        </w:rPr>
        <w:t xml:space="preserve"> </w:t>
      </w:r>
      <w:r w:rsidR="00E512EE" w:rsidRPr="00727B67">
        <w:rPr>
          <w:sz w:val="24"/>
          <w:szCs w:val="24"/>
        </w:rPr>
        <w:t>derivative will change to positive, with the per-generation time over the</w:t>
      </w:r>
      <w:r w:rsidR="00CF3DDA">
        <w:rPr>
          <w:sz w:val="24"/>
          <w:szCs w:val="24"/>
        </w:rPr>
        <w:t xml:space="preserve"> </w:t>
      </w:r>
      <w:r w:rsidR="00E512EE" w:rsidRPr="00727B67">
        <w:rPr>
          <w:sz w:val="24"/>
          <w:szCs w:val="24"/>
        </w:rPr>
        <w:t>queries we are stu</w:t>
      </w:r>
      <w:r w:rsidR="00CF3DDA">
        <w:rPr>
          <w:sz w:val="24"/>
          <w:szCs w:val="24"/>
        </w:rPr>
        <w:t xml:space="preserve">dying actually </w:t>
      </w:r>
      <w:r w:rsidR="00CF3DDA" w:rsidRPr="00CF3DDA">
        <w:rPr>
          <w:i/>
          <w:sz w:val="24"/>
          <w:szCs w:val="24"/>
        </w:rPr>
        <w:t>increasing</w:t>
      </w:r>
      <w:r w:rsidR="00CF3DDA">
        <w:rPr>
          <w:sz w:val="24"/>
          <w:szCs w:val="24"/>
        </w:rPr>
        <w:t xml:space="preserve"> </w:t>
      </w:r>
      <w:r w:rsidR="00E512EE" w:rsidRPr="00727B67">
        <w:rPr>
          <w:sz w:val="24"/>
          <w:szCs w:val="24"/>
        </w:rPr>
        <w:t xml:space="preserve">with </w:t>
      </w:r>
      <w:r w:rsidR="00CF3DDA">
        <w:rPr>
          <w:sz w:val="24"/>
          <w:szCs w:val="24"/>
        </w:rPr>
        <w:t xml:space="preserve">DBMS </w:t>
      </w:r>
      <w:r w:rsidR="00E512EE" w:rsidRPr="00727B67">
        <w:rPr>
          <w:sz w:val="24"/>
          <w:szCs w:val="24"/>
        </w:rPr>
        <w:t>generation. In either case, the causal m</w:t>
      </w:r>
      <w:r w:rsidR="00CF3DDA">
        <w:rPr>
          <w:sz w:val="24"/>
          <w:szCs w:val="24"/>
        </w:rPr>
        <w:t>odel predicts a point where</w:t>
      </w:r>
      <w:r w:rsidR="00E512EE" w:rsidRPr="00727B67">
        <w:rPr>
          <w:sz w:val="24"/>
          <w:szCs w:val="24"/>
        </w:rPr>
        <w:t xml:space="preserve"> the</w:t>
      </w:r>
      <w:r w:rsidR="00CF3DDA">
        <w:rPr>
          <w:sz w:val="24"/>
          <w:szCs w:val="24"/>
        </w:rPr>
        <w:t xml:space="preserve"> </w:t>
      </w:r>
      <w:r w:rsidR="00CF3DDA" w:rsidRPr="00CF3DDA">
        <w:rPr>
          <w:i/>
          <w:sz w:val="24"/>
          <w:szCs w:val="24"/>
        </w:rPr>
        <w:t>increase</w:t>
      </w:r>
      <w:r w:rsidR="00E512EE" w:rsidRPr="00CF3DDA">
        <w:rPr>
          <w:i/>
          <w:sz w:val="24"/>
          <w:szCs w:val="24"/>
        </w:rPr>
        <w:t xml:space="preserve"> in execution time due to suboptimality</w:t>
      </w:r>
      <w:r w:rsidR="00B2700E">
        <w:rPr>
          <w:i/>
          <w:sz w:val="24"/>
          <w:szCs w:val="24"/>
        </w:rPr>
        <w:t xml:space="preserve"> </w:t>
      </w:r>
      <w:r w:rsidR="00E512EE" w:rsidRPr="00CF3DDA">
        <w:rPr>
          <w:i/>
          <w:sz w:val="24"/>
          <w:szCs w:val="24"/>
        </w:rPr>
        <w:t>obviates the decrease</w:t>
      </w:r>
      <w:r w:rsidR="00CF3DDA">
        <w:rPr>
          <w:i/>
          <w:sz w:val="24"/>
          <w:szCs w:val="24"/>
        </w:rPr>
        <w:t xml:space="preserve"> </w:t>
      </w:r>
      <w:r w:rsidR="00E512EE" w:rsidRPr="00CF3DDA">
        <w:rPr>
          <w:i/>
          <w:sz w:val="24"/>
          <w:szCs w:val="24"/>
        </w:rPr>
        <w:t>enabled by the new operator</w:t>
      </w:r>
      <w:r w:rsidR="00E512EE" w:rsidRPr="00727B67">
        <w:rPr>
          <w:sz w:val="24"/>
          <w:szCs w:val="24"/>
        </w:rPr>
        <w:t>.</w:t>
      </w:r>
    </w:p>
    <w:p w14:paraId="2D825238" w14:textId="77777777" w:rsidR="00E512EE" w:rsidRPr="00727B67" w:rsidRDefault="00E512EE" w:rsidP="00E512EE">
      <w:pPr>
        <w:rPr>
          <w:sz w:val="24"/>
          <w:szCs w:val="24"/>
        </w:rPr>
      </w:pPr>
    </w:p>
    <w:p w14:paraId="7B98E809" w14:textId="4C4465B3" w:rsidR="004E600C" w:rsidRDefault="004E600C" w:rsidP="004E600C">
      <w:pPr>
        <w:rPr>
          <w:sz w:val="24"/>
          <w:szCs w:val="24"/>
        </w:rPr>
      </w:pPr>
      <w:r w:rsidRPr="00727B67">
        <w:rPr>
          <w:sz w:val="24"/>
          <w:szCs w:val="24"/>
        </w:rPr>
        <w:t xml:space="preserve">While we do not have access to prior generations of our </w:t>
      </w:r>
      <w:r>
        <w:rPr>
          <w:sz w:val="24"/>
          <w:szCs w:val="24"/>
        </w:rPr>
        <w:t>DBMSes</w:t>
      </w:r>
      <w:r w:rsidRPr="00727B67">
        <w:rPr>
          <w:sz w:val="24"/>
          <w:szCs w:val="24"/>
        </w:rPr>
        <w:t xml:space="preserve"> (which is why</w:t>
      </w:r>
      <w:r w:rsidR="00A21F9B">
        <w:rPr>
          <w:sz w:val="24"/>
          <w:szCs w:val="24"/>
        </w:rPr>
        <w:t xml:space="preserve"> </w:t>
      </w:r>
      <w:r w:rsidRPr="00727B67">
        <w:rPr>
          <w:sz w:val="24"/>
          <w:szCs w:val="24"/>
        </w:rPr>
        <w:t>the previous discussion was in the form of a Gedanken experiment), we can</w:t>
      </w:r>
      <w:r w:rsidR="002572CB">
        <w:rPr>
          <w:sz w:val="24"/>
          <w:szCs w:val="24"/>
        </w:rPr>
        <w:t xml:space="preserve"> </w:t>
      </w:r>
      <w:r w:rsidRPr="00727B67">
        <w:rPr>
          <w:sz w:val="24"/>
          <w:szCs w:val="24"/>
        </w:rPr>
        <w:t>approximate this with an experiment using data collected on the</w:t>
      </w:r>
      <w:r>
        <w:rPr>
          <w:sz w:val="24"/>
          <w:szCs w:val="24"/>
        </w:rPr>
        <w:t xml:space="preserve"> </w:t>
      </w:r>
      <w:r w:rsidRPr="00727B67">
        <w:rPr>
          <w:sz w:val="24"/>
          <w:szCs w:val="24"/>
        </w:rPr>
        <w:t xml:space="preserve">current version available for each </w:t>
      </w:r>
      <w:r>
        <w:rPr>
          <w:sz w:val="24"/>
          <w:szCs w:val="24"/>
        </w:rPr>
        <w:t xml:space="preserve">DBMS, to </w:t>
      </w:r>
      <w:r w:rsidRPr="004E600C">
        <w:rPr>
          <w:i/>
          <w:sz w:val="24"/>
          <w:szCs w:val="24"/>
        </w:rPr>
        <w:t>simulate</w:t>
      </w:r>
      <w:r w:rsidRPr="00727B67">
        <w:rPr>
          <w:sz w:val="24"/>
          <w:szCs w:val="24"/>
        </w:rPr>
        <w:t xml:space="preserve"> the prior</w:t>
      </w:r>
      <w:r>
        <w:rPr>
          <w:sz w:val="24"/>
          <w:szCs w:val="24"/>
        </w:rPr>
        <w:t xml:space="preserve"> </w:t>
      </w:r>
      <w:r w:rsidRPr="00727B67">
        <w:rPr>
          <w:sz w:val="24"/>
          <w:szCs w:val="24"/>
        </w:rPr>
        <w:t>generations, each successively having a fewer number of operators, and thus a smaller set of</w:t>
      </w:r>
      <w:r>
        <w:rPr>
          <w:sz w:val="24"/>
          <w:szCs w:val="24"/>
        </w:rPr>
        <w:t xml:space="preserve"> r</w:t>
      </w:r>
      <w:r w:rsidRPr="00727B67">
        <w:rPr>
          <w:sz w:val="24"/>
          <w:szCs w:val="24"/>
        </w:rPr>
        <w:t>ealizable query plans. (The effect will probably be smaller in our</w:t>
      </w:r>
      <w:r>
        <w:rPr>
          <w:sz w:val="24"/>
          <w:szCs w:val="24"/>
        </w:rPr>
        <w:t xml:space="preserve"> </w:t>
      </w:r>
      <w:r w:rsidRPr="00727B67">
        <w:rPr>
          <w:sz w:val="24"/>
          <w:szCs w:val="24"/>
        </w:rPr>
        <w:t>simulation, as we are nonetheless using the most recent query</w:t>
      </w:r>
      <w:r>
        <w:rPr>
          <w:sz w:val="24"/>
          <w:szCs w:val="24"/>
        </w:rPr>
        <w:t xml:space="preserve"> </w:t>
      </w:r>
      <w:r w:rsidRPr="00727B67">
        <w:rPr>
          <w:sz w:val="24"/>
          <w:szCs w:val="24"/>
        </w:rPr>
        <w:t xml:space="preserve">optimizer in all of the simulated generations; only the available </w:t>
      </w:r>
      <w:ins w:id="125" w:author="Youngkyoon Suh" w:date="2017-04-03T23:50:00Z">
        <w:r w:rsidR="002D675B">
          <w:rPr>
            <w:sz w:val="24"/>
            <w:szCs w:val="24"/>
          </w:rPr>
          <w:t xml:space="preserve">simulated </w:t>
        </w:r>
      </w:ins>
      <w:r w:rsidRPr="00727B67">
        <w:rPr>
          <w:sz w:val="24"/>
          <w:szCs w:val="24"/>
        </w:rPr>
        <w:t>operators</w:t>
      </w:r>
      <w:r>
        <w:rPr>
          <w:sz w:val="24"/>
          <w:szCs w:val="24"/>
        </w:rPr>
        <w:t xml:space="preserve"> </w:t>
      </w:r>
      <w:ins w:id="126" w:author="Richard Snodgrass" w:date="2017-03-30T09:30:00Z">
        <w:r w:rsidR="00347784">
          <w:rPr>
            <w:sz w:val="24"/>
            <w:szCs w:val="24"/>
          </w:rPr>
          <w:t xml:space="preserve">in a DBMS </w:t>
        </w:r>
      </w:ins>
      <w:r w:rsidRPr="00727B67">
        <w:rPr>
          <w:sz w:val="24"/>
          <w:szCs w:val="24"/>
        </w:rPr>
        <w:t>will vary</w:t>
      </w:r>
      <w:ins w:id="127" w:author="Richard Snodgrass" w:date="2017-03-30T09:30:00Z">
        <w:r w:rsidR="00347784">
          <w:rPr>
            <w:sz w:val="24"/>
            <w:szCs w:val="24"/>
          </w:rPr>
          <w:t xml:space="preserve"> across generations</w:t>
        </w:r>
      </w:ins>
      <w:r w:rsidRPr="00727B67">
        <w:rPr>
          <w:sz w:val="24"/>
          <w:szCs w:val="24"/>
        </w:rPr>
        <w:t>.)</w:t>
      </w:r>
    </w:p>
    <w:p w14:paraId="340A9C3A" w14:textId="1643C93F" w:rsidR="004E600C" w:rsidRPr="00727B67" w:rsidRDefault="004E600C" w:rsidP="004E600C">
      <w:pPr>
        <w:rPr>
          <w:sz w:val="24"/>
          <w:szCs w:val="24"/>
        </w:rPr>
      </w:pPr>
    </w:p>
    <w:p w14:paraId="383213EB" w14:textId="18CA52B2" w:rsidR="008C5C4C" w:rsidRDefault="003C1A79" w:rsidP="003C1A79">
      <w:pPr>
        <w:rPr>
          <w:sz w:val="24"/>
          <w:szCs w:val="24"/>
        </w:rPr>
      </w:pPr>
      <w:r>
        <w:rPr>
          <w:sz w:val="24"/>
          <w:szCs w:val="24"/>
        </w:rPr>
        <w:t>In our study, w</w:t>
      </w:r>
      <w:r w:rsidRPr="00727B67">
        <w:rPr>
          <w:sz w:val="24"/>
          <w:szCs w:val="24"/>
        </w:rPr>
        <w:t xml:space="preserve">e </w:t>
      </w:r>
      <w:del w:id="128" w:author="Richard Snodgrass" w:date="2017-03-27T16:42:00Z">
        <w:r w:rsidRPr="00727B67" w:rsidDel="00F83349">
          <w:rPr>
            <w:sz w:val="24"/>
            <w:szCs w:val="24"/>
          </w:rPr>
          <w:delText>generate</w:delText>
        </w:r>
        <w:r w:rsidR="00A21F9B" w:rsidDel="00F83349">
          <w:rPr>
            <w:sz w:val="24"/>
            <w:szCs w:val="24"/>
          </w:rPr>
          <w:delText>d</w:delText>
        </w:r>
        <w:r w:rsidRPr="00727B67" w:rsidDel="00F83349">
          <w:rPr>
            <w:sz w:val="24"/>
            <w:szCs w:val="24"/>
          </w:rPr>
          <w:delText xml:space="preserve"> two</w:delText>
        </w:r>
        <w:r w:rsidDel="00F83349">
          <w:rPr>
            <w:sz w:val="24"/>
            <w:szCs w:val="24"/>
          </w:rPr>
          <w:delText xml:space="preserve"> </w:delText>
        </w:r>
        <w:r w:rsidR="00D624CD" w:rsidDel="00F83349">
          <w:rPr>
            <w:sz w:val="24"/>
            <w:szCs w:val="24"/>
          </w:rPr>
          <w:delText xml:space="preserve">relational </w:delText>
        </w:r>
        <w:r w:rsidRPr="00727B67" w:rsidDel="00F83349">
          <w:rPr>
            <w:sz w:val="24"/>
            <w:szCs w:val="24"/>
          </w:rPr>
          <w:delText>databases, one without any secondary indexes and one with a key specified</w:delText>
        </w:r>
        <w:r w:rsidDel="00F83349">
          <w:rPr>
            <w:sz w:val="24"/>
            <w:szCs w:val="24"/>
          </w:rPr>
          <w:delText xml:space="preserve"> </w:delText>
        </w:r>
        <w:r w:rsidR="00E70E44" w:rsidDel="00F83349">
          <w:rPr>
            <w:sz w:val="24"/>
            <w:szCs w:val="24"/>
          </w:rPr>
          <w:delText>for each relation</w:delText>
        </w:r>
        <w:r w:rsidRPr="00727B67" w:rsidDel="00F83349">
          <w:rPr>
            <w:sz w:val="24"/>
            <w:szCs w:val="24"/>
          </w:rPr>
          <w:delText xml:space="preserve"> on the non-key (that is, other than the first) attribute.</w:delText>
        </w:r>
        <w:r w:rsidDel="00F83349">
          <w:rPr>
            <w:sz w:val="24"/>
            <w:szCs w:val="24"/>
          </w:rPr>
          <w:delText xml:space="preserve"> </w:delText>
        </w:r>
        <w:r w:rsidRPr="00727B67" w:rsidDel="00F83349">
          <w:rPr>
            <w:sz w:val="24"/>
            <w:szCs w:val="24"/>
          </w:rPr>
          <w:delText xml:space="preserve">We </w:delText>
        </w:r>
      </w:del>
      <w:r w:rsidRPr="00727B67">
        <w:rPr>
          <w:sz w:val="24"/>
          <w:szCs w:val="24"/>
        </w:rPr>
        <w:t>randomly generate</w:t>
      </w:r>
      <w:r w:rsidR="00A21F9B">
        <w:rPr>
          <w:sz w:val="24"/>
          <w:szCs w:val="24"/>
        </w:rPr>
        <w:t>d</w:t>
      </w:r>
      <w:r w:rsidRPr="00727B67">
        <w:rPr>
          <w:sz w:val="24"/>
          <w:szCs w:val="24"/>
        </w:rPr>
        <w:t xml:space="preserve"> queries</w:t>
      </w:r>
      <w:r>
        <w:rPr>
          <w:sz w:val="24"/>
          <w:szCs w:val="24"/>
        </w:rPr>
        <w:t xml:space="preserve"> in the SQL standar</w:t>
      </w:r>
      <w:r w:rsidR="003D6B4B">
        <w:rPr>
          <w:sz w:val="24"/>
          <w:szCs w:val="24"/>
        </w:rPr>
        <w:t>d query language (</w:t>
      </w:r>
      <w:r w:rsidR="003D6B4B" w:rsidRPr="003D6B4B">
        <w:rPr>
          <w:i/>
          <w:sz w:val="24"/>
          <w:szCs w:val="24"/>
        </w:rPr>
        <w:t>12</w:t>
      </w:r>
      <w:r w:rsidR="003D6B4B">
        <w:rPr>
          <w:sz w:val="24"/>
          <w:szCs w:val="24"/>
        </w:rPr>
        <w:t>)</w:t>
      </w:r>
      <w:r>
        <w:rPr>
          <w:sz w:val="24"/>
          <w:szCs w:val="24"/>
        </w:rPr>
        <w:t>, each</w:t>
      </w:r>
      <w:r w:rsidRPr="00727B67">
        <w:rPr>
          <w:sz w:val="24"/>
          <w:szCs w:val="24"/>
        </w:rPr>
        <w:t xml:space="preserve"> a </w:t>
      </w:r>
      <w:r w:rsidR="00CB5BAB">
        <w:rPr>
          <w:sz w:val="24"/>
          <w:szCs w:val="24"/>
        </w:rPr>
        <w:t xml:space="preserve">                        </w:t>
      </w:r>
      <w:r w:rsidRPr="00727B67">
        <w:rPr>
          <w:sz w:val="24"/>
          <w:szCs w:val="24"/>
        </w:rPr>
        <w:t>select-project-join</w:t>
      </w:r>
      <w:ins w:id="129" w:author="Richard Snodgrass" w:date="2017-03-27T15:28:00Z">
        <w:r w:rsidR="000676EB">
          <w:rPr>
            <w:sz w:val="24"/>
            <w:szCs w:val="24"/>
          </w:rPr>
          <w:t xml:space="preserve"> (possibly with an </w:t>
        </w:r>
      </w:ins>
      <w:del w:id="130" w:author="Richard Snodgrass" w:date="2017-03-27T15:28:00Z">
        <w:r w:rsidRPr="00727B67" w:rsidDel="000676EB">
          <w:rPr>
            <w:sz w:val="24"/>
            <w:szCs w:val="24"/>
          </w:rPr>
          <w:delText>-</w:delText>
        </w:r>
      </w:del>
      <w:r w:rsidRPr="00727B67">
        <w:rPr>
          <w:sz w:val="24"/>
          <w:szCs w:val="24"/>
        </w:rPr>
        <w:t>aggregate</w:t>
      </w:r>
      <w:ins w:id="131" w:author="Richard Snodgrass" w:date="2017-03-27T15:28:00Z">
        <w:r w:rsidR="000676EB">
          <w:rPr>
            <w:sz w:val="24"/>
            <w:szCs w:val="24"/>
          </w:rPr>
          <w:t>)</w:t>
        </w:r>
      </w:ins>
      <w:r w:rsidRPr="00727B67">
        <w:rPr>
          <w:sz w:val="24"/>
          <w:szCs w:val="24"/>
        </w:rPr>
        <w:t xml:space="preserve"> query, with a few attributes in the</w:t>
      </w:r>
      <w:r>
        <w:rPr>
          <w:sz w:val="24"/>
          <w:szCs w:val="24"/>
        </w:rPr>
        <w:t xml:space="preserve"> </w:t>
      </w:r>
      <w:r w:rsidRPr="00727B67">
        <w:rPr>
          <w:sz w:val="24"/>
          <w:szCs w:val="24"/>
        </w:rPr>
        <w:t xml:space="preserve">SELECT clause, a few </w:t>
      </w:r>
      <w:r w:rsidR="005E644F">
        <w:rPr>
          <w:sz w:val="24"/>
          <w:szCs w:val="24"/>
        </w:rPr>
        <w:t>relation</w:t>
      </w:r>
      <w:r w:rsidRPr="00727B67">
        <w:rPr>
          <w:sz w:val="24"/>
          <w:szCs w:val="24"/>
        </w:rPr>
        <w:t>s referenced in the FROM clause, a few</w:t>
      </w:r>
      <w:r>
        <w:rPr>
          <w:sz w:val="24"/>
          <w:szCs w:val="24"/>
        </w:rPr>
        <w:t xml:space="preserve"> </w:t>
      </w:r>
      <w:r w:rsidRPr="00727B67">
        <w:rPr>
          <w:sz w:val="24"/>
          <w:szCs w:val="24"/>
        </w:rPr>
        <w:t>equality predicates in the WHERE clause, and zero or one aggregate</w:t>
      </w:r>
      <w:r w:rsidR="00CE7AC8">
        <w:rPr>
          <w:sz w:val="24"/>
          <w:szCs w:val="24"/>
        </w:rPr>
        <w:t xml:space="preserve"> </w:t>
      </w:r>
      <w:r w:rsidRPr="00727B67">
        <w:rPr>
          <w:sz w:val="24"/>
          <w:szCs w:val="24"/>
        </w:rPr>
        <w:t xml:space="preserve">functions in the SELECT clause. </w:t>
      </w:r>
      <w:r>
        <w:rPr>
          <w:sz w:val="24"/>
          <w:szCs w:val="24"/>
        </w:rPr>
        <w:t xml:space="preserve">For some of the queries, </w:t>
      </w:r>
      <w:r w:rsidRPr="00727B67">
        <w:rPr>
          <w:sz w:val="24"/>
          <w:szCs w:val="24"/>
        </w:rPr>
        <w:t>we ensured that there was at least one primary key</w:t>
      </w:r>
      <w:r>
        <w:rPr>
          <w:sz w:val="24"/>
          <w:szCs w:val="24"/>
        </w:rPr>
        <w:t xml:space="preserve"> </w:t>
      </w:r>
      <w:r w:rsidRPr="00727B67">
        <w:rPr>
          <w:sz w:val="24"/>
          <w:szCs w:val="24"/>
        </w:rPr>
        <w:t>attribute in one of the comparisons in the WHERE condition.</w:t>
      </w:r>
    </w:p>
    <w:p w14:paraId="7320E0A8" w14:textId="77777777" w:rsidR="008C5C4C" w:rsidRDefault="008C5C4C" w:rsidP="003C1A79">
      <w:pPr>
        <w:rPr>
          <w:sz w:val="24"/>
          <w:szCs w:val="24"/>
        </w:rPr>
      </w:pPr>
    </w:p>
    <w:p w14:paraId="72AC66A8" w14:textId="2BCB1769" w:rsidR="00D624CD" w:rsidRDefault="003C1A79" w:rsidP="004E600C">
      <w:pPr>
        <w:rPr>
          <w:sz w:val="24"/>
          <w:szCs w:val="24"/>
        </w:rPr>
      </w:pPr>
      <w:r w:rsidRPr="00727B67">
        <w:rPr>
          <w:sz w:val="24"/>
          <w:szCs w:val="24"/>
        </w:rPr>
        <w:t>We generate</w:t>
      </w:r>
      <w:r w:rsidR="00D624CD">
        <w:rPr>
          <w:sz w:val="24"/>
          <w:szCs w:val="24"/>
        </w:rPr>
        <w:t>d</w:t>
      </w:r>
      <w:r w:rsidRPr="00727B67">
        <w:rPr>
          <w:sz w:val="24"/>
          <w:szCs w:val="24"/>
        </w:rPr>
        <w:t xml:space="preserve"> two</w:t>
      </w:r>
      <w:ins w:id="132" w:author="Youngkyoon Suh" w:date="2017-04-03T23:46:00Z">
        <w:r w:rsidR="001B3855">
          <w:rPr>
            <w:sz w:val="24"/>
            <w:szCs w:val="24"/>
          </w:rPr>
          <w:t xml:space="preserve"> </w:t>
        </w:r>
      </w:ins>
      <w:del w:id="133" w:author="Richard Snodgrass" w:date="2017-03-30T09:33:00Z">
        <w:r w:rsidR="00CE7AC8" w:rsidDel="003D5BA8">
          <w:rPr>
            <w:sz w:val="24"/>
            <w:szCs w:val="24"/>
          </w:rPr>
          <w:delText xml:space="preserve"> </w:delText>
        </w:r>
        <w:r w:rsidRPr="00727B67" w:rsidDel="003D5BA8">
          <w:rPr>
            <w:sz w:val="24"/>
            <w:szCs w:val="24"/>
          </w:rPr>
          <w:delText>databases</w:delText>
        </w:r>
      </w:del>
      <w:ins w:id="134" w:author="Richard Snodgrass" w:date="2017-03-30T09:33:00Z">
        <w:r w:rsidR="003D5BA8">
          <w:rPr>
            <w:sz w:val="24"/>
            <w:szCs w:val="24"/>
          </w:rPr>
          <w:t>sets of tables</w:t>
        </w:r>
      </w:ins>
      <w:r w:rsidRPr="00727B67">
        <w:rPr>
          <w:sz w:val="24"/>
          <w:szCs w:val="24"/>
        </w:rPr>
        <w:t>, one without any secondary indexes and one with a key specified</w:t>
      </w:r>
      <w:r w:rsidR="002572CB">
        <w:rPr>
          <w:sz w:val="24"/>
          <w:szCs w:val="24"/>
        </w:rPr>
        <w:t xml:space="preserve"> </w:t>
      </w:r>
      <w:r w:rsidRPr="00727B67">
        <w:rPr>
          <w:sz w:val="24"/>
          <w:szCs w:val="24"/>
        </w:rPr>
        <w:t xml:space="preserve">for each </w:t>
      </w:r>
      <w:r w:rsidR="005E644F">
        <w:rPr>
          <w:sz w:val="24"/>
          <w:szCs w:val="24"/>
        </w:rPr>
        <w:t>relation</w:t>
      </w:r>
      <w:r w:rsidRPr="00727B67">
        <w:rPr>
          <w:sz w:val="24"/>
          <w:szCs w:val="24"/>
        </w:rPr>
        <w:t xml:space="preserve"> on the non-key (that is, </w:t>
      </w:r>
      <w:r w:rsidR="004E600C">
        <w:rPr>
          <w:sz w:val="24"/>
          <w:szCs w:val="24"/>
        </w:rPr>
        <w:t xml:space="preserve">other than the first) attribute, for each of four </w:t>
      </w:r>
      <w:r w:rsidR="005E644F">
        <w:rPr>
          <w:sz w:val="24"/>
          <w:szCs w:val="24"/>
        </w:rPr>
        <w:t>relation</w:t>
      </w:r>
      <w:r w:rsidR="004E600C">
        <w:rPr>
          <w:sz w:val="24"/>
          <w:szCs w:val="24"/>
        </w:rPr>
        <w:t>s per database.</w:t>
      </w:r>
      <w:r w:rsidR="008C5C4C">
        <w:rPr>
          <w:sz w:val="24"/>
          <w:szCs w:val="24"/>
        </w:rPr>
        <w:t xml:space="preserve"> </w:t>
      </w:r>
      <w:r w:rsidR="004E600C">
        <w:rPr>
          <w:sz w:val="24"/>
          <w:szCs w:val="24"/>
        </w:rPr>
        <w:t xml:space="preserve">We </w:t>
      </w:r>
      <w:ins w:id="135" w:author="Richard Snodgrass" w:date="2017-03-27T15:26:00Z">
        <w:r w:rsidR="008C5C4C">
          <w:rPr>
            <w:sz w:val="24"/>
            <w:szCs w:val="24"/>
          </w:rPr>
          <w:t xml:space="preserve">then </w:t>
        </w:r>
      </w:ins>
      <w:r w:rsidR="004E600C">
        <w:rPr>
          <w:sz w:val="24"/>
          <w:szCs w:val="24"/>
        </w:rPr>
        <w:t xml:space="preserve">varied the cardinality of one of the </w:t>
      </w:r>
      <w:r w:rsidR="005E644F">
        <w:rPr>
          <w:sz w:val="24"/>
          <w:szCs w:val="24"/>
        </w:rPr>
        <w:t>relation</w:t>
      </w:r>
      <w:r w:rsidR="004E600C">
        <w:rPr>
          <w:sz w:val="24"/>
          <w:szCs w:val="24"/>
        </w:rPr>
        <w:t xml:space="preserve">s </w:t>
      </w:r>
      <w:r w:rsidR="00D624CD">
        <w:rPr>
          <w:sz w:val="24"/>
          <w:szCs w:val="24"/>
        </w:rPr>
        <w:t xml:space="preserve">to generate 200 versions of this </w:t>
      </w:r>
      <w:r w:rsidR="00D624CD" w:rsidRPr="00D624CD">
        <w:rPr>
          <w:i/>
          <w:sz w:val="24"/>
          <w:szCs w:val="24"/>
        </w:rPr>
        <w:t>variable</w:t>
      </w:r>
      <w:r w:rsidR="00D624CD">
        <w:rPr>
          <w:sz w:val="24"/>
          <w:szCs w:val="24"/>
        </w:rPr>
        <w:t xml:space="preserve"> </w:t>
      </w:r>
      <w:r w:rsidR="005E644F">
        <w:rPr>
          <w:sz w:val="24"/>
          <w:szCs w:val="24"/>
        </w:rPr>
        <w:t>relation</w:t>
      </w:r>
      <w:r w:rsidR="00D624CD">
        <w:rPr>
          <w:sz w:val="24"/>
          <w:szCs w:val="24"/>
        </w:rPr>
        <w:t xml:space="preserve">: </w:t>
      </w:r>
      <w:r w:rsidR="004E600C">
        <w:rPr>
          <w:sz w:val="24"/>
          <w:szCs w:val="24"/>
        </w:rPr>
        <w:t xml:space="preserve">from </w:t>
      </w:r>
      <w:r w:rsidR="004E600C" w:rsidRPr="00727B67">
        <w:rPr>
          <w:sz w:val="24"/>
          <w:szCs w:val="24"/>
        </w:rPr>
        <w:t>2M tuples</w:t>
      </w:r>
      <w:r w:rsidR="004E600C">
        <w:rPr>
          <w:sz w:val="24"/>
          <w:szCs w:val="24"/>
        </w:rPr>
        <w:t xml:space="preserve"> </w:t>
      </w:r>
      <w:r w:rsidR="004E600C" w:rsidRPr="00727B67">
        <w:rPr>
          <w:sz w:val="24"/>
          <w:szCs w:val="24"/>
        </w:rPr>
        <w:t xml:space="preserve">to 10K tuples in </w:t>
      </w:r>
      <w:r w:rsidR="00D624CD">
        <w:rPr>
          <w:sz w:val="24"/>
          <w:szCs w:val="24"/>
        </w:rPr>
        <w:t>steps</w:t>
      </w:r>
      <w:r w:rsidR="004E600C" w:rsidRPr="00727B67">
        <w:rPr>
          <w:sz w:val="24"/>
          <w:szCs w:val="24"/>
        </w:rPr>
        <w:t xml:space="preserve"> of 10K tuples</w:t>
      </w:r>
      <w:r w:rsidR="00D624CD">
        <w:rPr>
          <w:sz w:val="24"/>
          <w:szCs w:val="24"/>
        </w:rPr>
        <w:t xml:space="preserve"> (for one DBMS, from 60K to 300 rows in steps of 300 tuples)</w:t>
      </w:r>
      <w:r w:rsidR="004E600C" w:rsidRPr="00727B67">
        <w:rPr>
          <w:sz w:val="24"/>
          <w:szCs w:val="24"/>
        </w:rPr>
        <w:t>.</w:t>
      </w:r>
      <w:r w:rsidR="004E600C">
        <w:rPr>
          <w:sz w:val="24"/>
          <w:szCs w:val="24"/>
        </w:rPr>
        <w:t xml:space="preserve"> </w:t>
      </w:r>
      <w:r w:rsidR="00D624CD">
        <w:rPr>
          <w:sz w:val="24"/>
          <w:szCs w:val="24"/>
        </w:rPr>
        <w:t xml:space="preserve">We generated four successive data sets: (i) one with no primary key, no duplicate rows, and no skew, (ii) one adding small skew (0.1% duplicates), (iii) one adding a primary key of the first column of each </w:t>
      </w:r>
      <w:r w:rsidR="005E644F">
        <w:rPr>
          <w:sz w:val="24"/>
          <w:szCs w:val="24"/>
        </w:rPr>
        <w:t>relation</w:t>
      </w:r>
      <w:r w:rsidR="00D624CD">
        <w:rPr>
          <w:sz w:val="24"/>
          <w:szCs w:val="24"/>
        </w:rPr>
        <w:t>, and (iv) one adding the specification that the other three columns should be associated with a secondary index, only on that one column.</w:t>
      </w:r>
    </w:p>
    <w:p w14:paraId="5AEB3DDB" w14:textId="77777777" w:rsidR="00D624CD" w:rsidRDefault="00D624CD" w:rsidP="004E600C">
      <w:pPr>
        <w:rPr>
          <w:sz w:val="24"/>
          <w:szCs w:val="24"/>
        </w:rPr>
      </w:pPr>
    </w:p>
    <w:p w14:paraId="0DB0DA18" w14:textId="6109B9B7" w:rsidR="004E600C" w:rsidRPr="00727B67" w:rsidDel="00DB6F66" w:rsidRDefault="004E600C" w:rsidP="004E600C">
      <w:pPr>
        <w:rPr>
          <w:del w:id="136" w:author="Youngkyoon Suh" w:date="2017-04-03T23:47:00Z"/>
          <w:sz w:val="24"/>
          <w:szCs w:val="24"/>
        </w:rPr>
      </w:pPr>
      <w:r>
        <w:rPr>
          <w:sz w:val="24"/>
          <w:szCs w:val="24"/>
        </w:rPr>
        <w:t>We extracted the query plan selected by the optimizer at each cardinality, identifying the</w:t>
      </w:r>
      <w:ins w:id="137" w:author="Youngkyoon Suh" w:date="2017-04-03T23:47:00Z">
        <w:r w:rsidR="00DB6F66">
          <w:rPr>
            <w:sz w:val="24"/>
            <w:szCs w:val="24"/>
          </w:rPr>
          <w:t xml:space="preserve"> </w:t>
        </w:r>
      </w:ins>
    </w:p>
    <w:p w14:paraId="54AB94E6" w14:textId="38239793" w:rsidR="006D10AF" w:rsidRDefault="004E600C" w:rsidP="004E600C">
      <w:pPr>
        <w:rPr>
          <w:sz w:val="24"/>
          <w:szCs w:val="24"/>
        </w:rPr>
      </w:pPr>
      <w:r w:rsidRPr="00727B67">
        <w:rPr>
          <w:sz w:val="24"/>
          <w:szCs w:val="24"/>
        </w:rPr>
        <w:t>adjacent cardinalities when the plan changed</w:t>
      </w:r>
      <w:r w:rsidR="006D10AF">
        <w:rPr>
          <w:sz w:val="24"/>
          <w:szCs w:val="24"/>
        </w:rPr>
        <w:t>. We then ran the query on both cardinalities</w:t>
      </w:r>
      <w:r w:rsidR="00A63702">
        <w:rPr>
          <w:sz w:val="24"/>
          <w:szCs w:val="24"/>
        </w:rPr>
        <w:t xml:space="preserve"> </w:t>
      </w:r>
      <w:r w:rsidRPr="00727B67">
        <w:rPr>
          <w:sz w:val="24"/>
          <w:szCs w:val="24"/>
        </w:rPr>
        <w:t>(Q@C</w:t>
      </w:r>
      <w:r w:rsidR="00A63702">
        <w:rPr>
          <w:sz w:val="24"/>
          <w:szCs w:val="24"/>
        </w:rPr>
        <w:t>s</w:t>
      </w:r>
      <w:r w:rsidRPr="00727B67">
        <w:rPr>
          <w:sz w:val="24"/>
          <w:szCs w:val="24"/>
        </w:rPr>
        <w:t>)</w:t>
      </w:r>
      <w:r w:rsidR="006D10AF">
        <w:rPr>
          <w:sz w:val="24"/>
          <w:szCs w:val="24"/>
        </w:rPr>
        <w:t xml:space="preserve">, in each identified pair, termed a </w:t>
      </w:r>
      <w:r w:rsidR="006D10AF" w:rsidRPr="006D10AF">
        <w:rPr>
          <w:i/>
          <w:sz w:val="24"/>
          <w:szCs w:val="24"/>
        </w:rPr>
        <w:t>change point</w:t>
      </w:r>
      <w:r w:rsidR="006D10AF">
        <w:rPr>
          <w:sz w:val="24"/>
          <w:szCs w:val="24"/>
        </w:rPr>
        <w:t>.</w:t>
      </w:r>
    </w:p>
    <w:p w14:paraId="557C0EA6" w14:textId="77777777" w:rsidR="006D10AF" w:rsidRDefault="006D10AF" w:rsidP="004E600C">
      <w:pPr>
        <w:rPr>
          <w:sz w:val="24"/>
          <w:szCs w:val="24"/>
        </w:rPr>
      </w:pPr>
    </w:p>
    <w:p w14:paraId="134AE101" w14:textId="77777777" w:rsidR="003C1A79" w:rsidRDefault="006D10AF" w:rsidP="004E600C">
      <w:pPr>
        <w:rPr>
          <w:sz w:val="24"/>
          <w:szCs w:val="24"/>
        </w:rPr>
      </w:pPr>
      <w:r>
        <w:rPr>
          <w:sz w:val="24"/>
          <w:szCs w:val="24"/>
        </w:rPr>
        <w:lastRenderedPageBreak/>
        <w:t>Given the set of plans from the change points for each DBMS, and from each plan a set of operators, w</w:t>
      </w:r>
      <w:r w:rsidR="006432F5">
        <w:rPr>
          <w:sz w:val="24"/>
          <w:szCs w:val="24"/>
        </w:rPr>
        <w:t xml:space="preserve">e assign each DBMS operator to a separate DBMS generation based on a systematic </w:t>
      </w:r>
      <w:r w:rsidR="008F76EE">
        <w:rPr>
          <w:sz w:val="24"/>
          <w:szCs w:val="24"/>
        </w:rPr>
        <w:t>ordering of the operators.</w:t>
      </w:r>
    </w:p>
    <w:p w14:paraId="3AA6B004" w14:textId="77777777" w:rsidR="006432F5" w:rsidRDefault="006432F5" w:rsidP="004E600C">
      <w:pPr>
        <w:rPr>
          <w:sz w:val="24"/>
          <w:szCs w:val="24"/>
        </w:rPr>
      </w:pPr>
    </w:p>
    <w:p w14:paraId="27BB5C53" w14:textId="77777777" w:rsidR="006432F5" w:rsidRPr="00727B67" w:rsidRDefault="006432F5" w:rsidP="006432F5">
      <w:pPr>
        <w:rPr>
          <w:sz w:val="24"/>
          <w:szCs w:val="24"/>
        </w:rPr>
      </w:pPr>
      <w:r w:rsidRPr="00727B67">
        <w:rPr>
          <w:sz w:val="24"/>
          <w:szCs w:val="24"/>
        </w:rPr>
        <w:t>The question then becomes, does a plan change by a subsequent generation</w:t>
      </w:r>
      <w:r>
        <w:rPr>
          <w:sz w:val="24"/>
          <w:szCs w:val="24"/>
        </w:rPr>
        <w:t xml:space="preserve"> </w:t>
      </w:r>
      <w:r w:rsidRPr="00727B67">
        <w:rPr>
          <w:sz w:val="24"/>
          <w:szCs w:val="24"/>
        </w:rPr>
        <w:t>(</w:t>
      </w:r>
      <w:r>
        <w:rPr>
          <w:sz w:val="24"/>
          <w:szCs w:val="24"/>
        </w:rPr>
        <w:t>enabled</w:t>
      </w:r>
      <w:r w:rsidRPr="00727B67">
        <w:rPr>
          <w:sz w:val="24"/>
          <w:szCs w:val="24"/>
        </w:rPr>
        <w:t xml:space="preserve"> by the additional operator(s) in that generation) represent a win (runs faster)</w:t>
      </w:r>
      <w:r>
        <w:rPr>
          <w:sz w:val="24"/>
          <w:szCs w:val="24"/>
        </w:rPr>
        <w:t xml:space="preserve"> </w:t>
      </w:r>
      <w:r w:rsidRPr="00727B67">
        <w:rPr>
          <w:sz w:val="24"/>
          <w:szCs w:val="24"/>
        </w:rPr>
        <w:t>or a loss (runs slower, because of suboptimality)? More broadly, do the Q@Cs</w:t>
      </w:r>
      <w:r>
        <w:rPr>
          <w:sz w:val="24"/>
          <w:szCs w:val="24"/>
        </w:rPr>
        <w:t xml:space="preserve"> </w:t>
      </w:r>
      <w:r w:rsidRPr="00727B67">
        <w:rPr>
          <w:sz w:val="24"/>
          <w:szCs w:val="24"/>
        </w:rPr>
        <w:t>in the aggregate enabled by each succeeding generation continue to overcome</w:t>
      </w:r>
      <w:r>
        <w:rPr>
          <w:sz w:val="24"/>
          <w:szCs w:val="24"/>
        </w:rPr>
        <w:t xml:space="preserve"> </w:t>
      </w:r>
      <w:r w:rsidRPr="00727B67">
        <w:rPr>
          <w:sz w:val="24"/>
          <w:szCs w:val="24"/>
        </w:rPr>
        <w:t>the increasing burden of suboptimality?</w:t>
      </w:r>
    </w:p>
    <w:p w14:paraId="59D1B1F2" w14:textId="77777777" w:rsidR="006432F5" w:rsidRPr="00727B67" w:rsidRDefault="006432F5" w:rsidP="004E600C">
      <w:pPr>
        <w:rPr>
          <w:sz w:val="24"/>
          <w:szCs w:val="24"/>
        </w:rPr>
      </w:pPr>
    </w:p>
    <w:p w14:paraId="5CA469ED" w14:textId="244EE9A3" w:rsidR="000C36BD" w:rsidRPr="00727B67" w:rsidRDefault="003754A2" w:rsidP="000C36BD">
      <w:pPr>
        <w:rPr>
          <w:sz w:val="24"/>
          <w:szCs w:val="24"/>
        </w:rPr>
      </w:pPr>
      <w:r>
        <w:rPr>
          <w:sz w:val="24"/>
          <w:szCs w:val="24"/>
        </w:rPr>
        <w:t xml:space="preserve">Define </w:t>
      </w:r>
      <w:r w:rsidRPr="003754A2">
        <w:rPr>
          <w:i/>
          <w:sz w:val="24"/>
          <w:szCs w:val="24"/>
        </w:rPr>
        <w:t xml:space="preserve">ops(p) </w:t>
      </w:r>
      <w:r>
        <w:rPr>
          <w:sz w:val="24"/>
          <w:szCs w:val="24"/>
        </w:rPr>
        <w:t xml:space="preserve">for a given plan </w:t>
      </w:r>
      <w:r w:rsidRPr="003754A2">
        <w:rPr>
          <w:i/>
          <w:sz w:val="24"/>
          <w:szCs w:val="24"/>
        </w:rPr>
        <w:t>p</w:t>
      </w:r>
      <w:r w:rsidRPr="00727B67">
        <w:rPr>
          <w:sz w:val="24"/>
          <w:szCs w:val="24"/>
        </w:rPr>
        <w:t xml:space="preserve"> to be the set of operators</w:t>
      </w:r>
      <w:r>
        <w:rPr>
          <w:sz w:val="24"/>
          <w:szCs w:val="24"/>
        </w:rPr>
        <w:t xml:space="preserve"> </w:t>
      </w:r>
      <w:r w:rsidRPr="00727B67">
        <w:rPr>
          <w:sz w:val="24"/>
          <w:szCs w:val="24"/>
        </w:rPr>
        <w:t xml:space="preserve">present in that plan, with some operators perhaps repeated in that plan. </w:t>
      </w:r>
      <w:r w:rsidR="0032673C">
        <w:rPr>
          <w:sz w:val="24"/>
          <w:szCs w:val="24"/>
        </w:rPr>
        <w:t>A generation</w:t>
      </w:r>
      <w:r w:rsidR="0032673C" w:rsidRPr="0032673C">
        <w:rPr>
          <w:i/>
          <w:sz w:val="24"/>
          <w:szCs w:val="24"/>
        </w:rPr>
        <w:t xml:space="preserve"> </w:t>
      </w:r>
      <m:oMath>
        <m:r>
          <w:rPr>
            <w:rFonts w:ascii="Cambria Math" w:hAnsi="Cambria Math"/>
            <w:sz w:val="24"/>
            <w:szCs w:val="24"/>
          </w:rPr>
          <m:t>g</m:t>
        </m:r>
      </m:oMath>
      <w:r w:rsidRPr="00727B67">
        <w:rPr>
          <w:sz w:val="24"/>
          <w:szCs w:val="24"/>
        </w:rPr>
        <w:t xml:space="preserve"> (a</w:t>
      </w:r>
      <w:r w:rsidR="0032673C">
        <w:rPr>
          <w:sz w:val="24"/>
          <w:szCs w:val="24"/>
        </w:rPr>
        <w:t xml:space="preserve">lso a set of operators) is </w:t>
      </w:r>
      <w:r w:rsidR="0032673C" w:rsidRPr="0032673C">
        <w:rPr>
          <w:i/>
          <w:sz w:val="24"/>
          <w:szCs w:val="24"/>
        </w:rPr>
        <w:t>applicable</w:t>
      </w:r>
      <w:r w:rsidR="0032673C">
        <w:rPr>
          <w:sz w:val="24"/>
          <w:szCs w:val="24"/>
        </w:rPr>
        <w:t xml:space="preserve"> to a plan </w:t>
      </w:r>
      <w:r w:rsidR="0032673C" w:rsidRPr="0032673C">
        <w:rPr>
          <w:i/>
          <w:sz w:val="24"/>
          <w:szCs w:val="24"/>
        </w:rPr>
        <w:t>p</w:t>
      </w:r>
      <w:r w:rsidRPr="00727B67">
        <w:rPr>
          <w:sz w:val="24"/>
          <w:szCs w:val="24"/>
        </w:rPr>
        <w:t xml:space="preserve"> if</w:t>
      </w:r>
      <w:r w:rsidR="0032673C">
        <w:rPr>
          <w:sz w:val="24"/>
          <w:szCs w:val="24"/>
        </w:rPr>
        <w:t xml:space="preserve"> </w:t>
      </w:r>
      <m:oMath>
        <m:r>
          <w:rPr>
            <w:rFonts w:ascii="Cambria Math" w:hAnsi="Cambria Math"/>
            <w:sz w:val="24"/>
            <w:szCs w:val="24"/>
          </w:rPr>
          <m:t>ops</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⊆g</m:t>
        </m:r>
      </m:oMath>
      <w:r w:rsidRPr="00727B67">
        <w:rPr>
          <w:sz w:val="24"/>
          <w:szCs w:val="24"/>
        </w:rPr>
        <w:t>. By</w:t>
      </w:r>
      <w:r w:rsidR="0032673C">
        <w:rPr>
          <w:sz w:val="24"/>
          <w:szCs w:val="24"/>
        </w:rPr>
        <w:t xml:space="preserve"> </w:t>
      </w:r>
      <w:r w:rsidRPr="00727B67">
        <w:rPr>
          <w:sz w:val="24"/>
          <w:szCs w:val="24"/>
        </w:rPr>
        <w:t>definition, if a generation is applicable to a given plan, it is</w:t>
      </w:r>
      <w:r w:rsidR="0032673C">
        <w:rPr>
          <w:sz w:val="24"/>
          <w:szCs w:val="24"/>
        </w:rPr>
        <w:t xml:space="preserve"> </w:t>
      </w:r>
      <w:r w:rsidRPr="00727B67">
        <w:rPr>
          <w:sz w:val="24"/>
          <w:szCs w:val="24"/>
        </w:rPr>
        <w:t>applicable to all subsequent generations. The smallest such generation is</w:t>
      </w:r>
      <w:r w:rsidR="0032673C">
        <w:rPr>
          <w:sz w:val="24"/>
          <w:szCs w:val="24"/>
        </w:rPr>
        <w:t xml:space="preserve"> </w:t>
      </w:r>
      <w:r w:rsidR="005F0C77">
        <w:rPr>
          <w:sz w:val="24"/>
          <w:szCs w:val="24"/>
        </w:rPr>
        <w:t xml:space="preserve">termed the </w:t>
      </w:r>
      <w:r w:rsidRPr="005F0C77">
        <w:rPr>
          <w:i/>
          <w:sz w:val="24"/>
          <w:szCs w:val="24"/>
        </w:rPr>
        <w:t xml:space="preserve">minimally </w:t>
      </w:r>
      <w:r w:rsidR="005F0C77" w:rsidRPr="005F0C77">
        <w:rPr>
          <w:i/>
          <w:sz w:val="24"/>
          <w:szCs w:val="24"/>
        </w:rPr>
        <w:t>applicable generation</w:t>
      </w:r>
      <w:r w:rsidR="005F0C77">
        <w:rPr>
          <w:sz w:val="24"/>
          <w:szCs w:val="24"/>
        </w:rPr>
        <w:t>, or</w:t>
      </w:r>
      <w:r w:rsidR="005F0C77" w:rsidRPr="006D10AF">
        <w:rPr>
          <w:sz w:val="24"/>
          <w:szCs w:val="24"/>
        </w:rPr>
        <w:t xml:space="preserve"> </w:t>
      </w:r>
      <w:r w:rsidR="005F0C77" w:rsidRPr="006D10AF">
        <w:rPr>
          <w:i/>
          <w:sz w:val="24"/>
          <w:szCs w:val="24"/>
        </w:rPr>
        <w:t>mingen</w:t>
      </w:r>
      <w:r w:rsidRPr="00727B67">
        <w:rPr>
          <w:sz w:val="24"/>
          <w:szCs w:val="24"/>
        </w:rPr>
        <w:t>.</w:t>
      </w:r>
      <w:r w:rsidR="005F0C77">
        <w:rPr>
          <w:sz w:val="24"/>
          <w:szCs w:val="24"/>
        </w:rPr>
        <w:t xml:space="preserve"> </w:t>
      </w:r>
      <w:r w:rsidRPr="00727B67">
        <w:rPr>
          <w:sz w:val="24"/>
          <w:szCs w:val="24"/>
        </w:rPr>
        <w:t xml:space="preserve">As </w:t>
      </w:r>
      <w:r w:rsidR="006D10AF">
        <w:rPr>
          <w:sz w:val="24"/>
          <w:szCs w:val="24"/>
        </w:rPr>
        <w:t xml:space="preserve">each </w:t>
      </w:r>
      <w:r w:rsidRPr="00727B67">
        <w:rPr>
          <w:sz w:val="24"/>
          <w:szCs w:val="24"/>
        </w:rPr>
        <w:t>change point consists of a pair of adjacent Q@Cs, we have two generations</w:t>
      </w:r>
      <w:r w:rsidR="005F0C77">
        <w:rPr>
          <w:sz w:val="24"/>
          <w:szCs w:val="24"/>
        </w:rPr>
        <w:t xml:space="preserve"> </w:t>
      </w:r>
      <w:r w:rsidRPr="00727B67">
        <w:rPr>
          <w:sz w:val="24"/>
          <w:szCs w:val="24"/>
        </w:rPr>
        <w:t xml:space="preserve">to consider. </w:t>
      </w:r>
      <w:r w:rsidR="005F0C77">
        <w:rPr>
          <w:sz w:val="24"/>
          <w:szCs w:val="24"/>
        </w:rPr>
        <w:t>We extrapolate the measured query time of the lower generation to the cardinality of the higher generation to determine whether the plan at the higher generation is suboptimal</w:t>
      </w:r>
      <w:r w:rsidR="000634A7">
        <w:rPr>
          <w:sz w:val="24"/>
          <w:szCs w:val="24"/>
        </w:rPr>
        <w:t xml:space="preserve">, by computing a </w:t>
      </w:r>
      <w:r w:rsidR="000634A7" w:rsidRPr="000C36BD">
        <w:rPr>
          <w:i/>
          <w:sz w:val="24"/>
          <w:szCs w:val="24"/>
        </w:rPr>
        <w:t>relative delta</w:t>
      </w:r>
      <w:r w:rsidR="000C36BD">
        <w:rPr>
          <w:sz w:val="24"/>
          <w:szCs w:val="24"/>
        </w:rPr>
        <w:t xml:space="preserve">, </w:t>
      </w:r>
      <w:r w:rsidR="000C36BD" w:rsidRPr="00727B67">
        <w:rPr>
          <w:sz w:val="24"/>
          <w:szCs w:val="24"/>
        </w:rPr>
        <w:t>defined as the</w:t>
      </w:r>
      <w:r w:rsidR="000C36BD">
        <w:rPr>
          <w:sz w:val="24"/>
          <w:szCs w:val="24"/>
        </w:rPr>
        <w:t xml:space="preserve"> </w:t>
      </w:r>
      <w:r w:rsidR="000C36BD" w:rsidRPr="00727B67">
        <w:rPr>
          <w:sz w:val="24"/>
          <w:szCs w:val="24"/>
        </w:rPr>
        <w:t xml:space="preserve">measured time of </w:t>
      </w:r>
      <w:r w:rsidR="006D10AF">
        <w:rPr>
          <w:sz w:val="24"/>
          <w:szCs w:val="24"/>
        </w:rPr>
        <w:t>the</w:t>
      </w:r>
      <w:r w:rsidR="000C36BD">
        <w:rPr>
          <w:sz w:val="24"/>
          <w:szCs w:val="24"/>
        </w:rPr>
        <w:t xml:space="preserve"> plan at the higher generation</w:t>
      </w:r>
      <w:r w:rsidR="000C36BD" w:rsidRPr="00727B67">
        <w:rPr>
          <w:sz w:val="24"/>
          <w:szCs w:val="24"/>
        </w:rPr>
        <w:t xml:space="preserve"> minus the</w:t>
      </w:r>
      <w:r w:rsidR="000C36BD">
        <w:rPr>
          <w:sz w:val="24"/>
          <w:szCs w:val="24"/>
        </w:rPr>
        <w:t xml:space="preserve"> measured </w:t>
      </w:r>
      <w:r w:rsidR="000C36BD" w:rsidRPr="00727B67">
        <w:rPr>
          <w:sz w:val="24"/>
          <w:szCs w:val="24"/>
        </w:rPr>
        <w:t xml:space="preserve">time of </w:t>
      </w:r>
      <w:r w:rsidR="000C36BD">
        <w:rPr>
          <w:sz w:val="24"/>
          <w:szCs w:val="24"/>
        </w:rPr>
        <w:t xml:space="preserve">the plan at the lower generation extrapolated to </w:t>
      </w:r>
      <w:r w:rsidR="000C36BD" w:rsidRPr="00727B67">
        <w:rPr>
          <w:sz w:val="24"/>
          <w:szCs w:val="24"/>
        </w:rPr>
        <w:t>that same cardinality, divided by the</w:t>
      </w:r>
      <w:r w:rsidR="000C36BD">
        <w:rPr>
          <w:sz w:val="24"/>
          <w:szCs w:val="24"/>
        </w:rPr>
        <w:t xml:space="preserve"> </w:t>
      </w:r>
      <w:r w:rsidR="000C36BD" w:rsidRPr="00727B67">
        <w:rPr>
          <w:sz w:val="24"/>
          <w:szCs w:val="24"/>
        </w:rPr>
        <w:t xml:space="preserve">measured time of </w:t>
      </w:r>
      <w:r w:rsidR="000C36BD">
        <w:rPr>
          <w:sz w:val="24"/>
          <w:szCs w:val="24"/>
        </w:rPr>
        <w:t>the plan at the higher generation</w:t>
      </w:r>
      <w:r w:rsidR="000C36BD" w:rsidRPr="00727B67">
        <w:rPr>
          <w:sz w:val="24"/>
          <w:szCs w:val="24"/>
        </w:rPr>
        <w:t>. The relative delta is thus scaled</w:t>
      </w:r>
      <w:r w:rsidR="006D10AF">
        <w:rPr>
          <w:sz w:val="24"/>
          <w:szCs w:val="24"/>
        </w:rPr>
        <w:t xml:space="preserve">, and </w:t>
      </w:r>
      <w:r w:rsidR="000C36BD">
        <w:rPr>
          <w:sz w:val="24"/>
          <w:szCs w:val="24"/>
        </w:rPr>
        <w:t xml:space="preserve">has a range of -1 (indicating maximum non-suboptimality, where the plan at the higher generation is </w:t>
      </w:r>
      <w:r w:rsidR="002B3B65">
        <w:rPr>
          <w:sz w:val="24"/>
          <w:szCs w:val="24"/>
        </w:rPr>
        <w:t xml:space="preserve">faster </w:t>
      </w:r>
      <w:r w:rsidR="000C36BD">
        <w:rPr>
          <w:sz w:val="24"/>
          <w:szCs w:val="24"/>
        </w:rPr>
        <w:t xml:space="preserve">than that of the lower generation) to 1 (indicating maximum suboptimality, where the plan at the higher generation is </w:t>
      </w:r>
      <w:r w:rsidR="002B3B65">
        <w:rPr>
          <w:sz w:val="24"/>
          <w:szCs w:val="24"/>
        </w:rPr>
        <w:t>slower</w:t>
      </w:r>
      <w:r w:rsidR="000C36BD">
        <w:rPr>
          <w:sz w:val="24"/>
          <w:szCs w:val="24"/>
        </w:rPr>
        <w:t>).</w:t>
      </w:r>
      <w:r w:rsidR="00DF4F90">
        <w:rPr>
          <w:sz w:val="24"/>
          <w:szCs w:val="24"/>
        </w:rPr>
        <w:t xml:space="preserve"> </w:t>
      </w:r>
      <w:r w:rsidR="00DF4F90" w:rsidRPr="00727B67">
        <w:rPr>
          <w:sz w:val="24"/>
          <w:szCs w:val="24"/>
        </w:rPr>
        <w:t>(</w:t>
      </w:r>
      <w:r w:rsidR="00DF4F90">
        <w:rPr>
          <w:sz w:val="24"/>
          <w:szCs w:val="24"/>
        </w:rPr>
        <w:t>In the former case of a negative relative delta, w</w:t>
      </w:r>
      <w:r w:rsidR="00DF4F90" w:rsidRPr="00727B67">
        <w:rPr>
          <w:sz w:val="24"/>
          <w:szCs w:val="24"/>
        </w:rPr>
        <w:t>e can't state unequivocally that</w:t>
      </w:r>
      <w:r w:rsidR="00DF4F90">
        <w:rPr>
          <w:sz w:val="24"/>
          <w:szCs w:val="24"/>
        </w:rPr>
        <w:t xml:space="preserve"> </w:t>
      </w:r>
      <w:r w:rsidR="00DF4F90" w:rsidRPr="00727B67">
        <w:rPr>
          <w:sz w:val="24"/>
          <w:szCs w:val="24"/>
        </w:rPr>
        <w:t xml:space="preserve">the </w:t>
      </w:r>
      <w:r w:rsidR="00DF4F90">
        <w:rPr>
          <w:sz w:val="24"/>
          <w:szCs w:val="24"/>
        </w:rPr>
        <w:t xml:space="preserve">associated </w:t>
      </w:r>
      <w:r w:rsidR="00DF4F90" w:rsidRPr="00727B67">
        <w:rPr>
          <w:sz w:val="24"/>
          <w:szCs w:val="24"/>
        </w:rPr>
        <w:t>plan is optimal, because there may be yet another plan involving the</w:t>
      </w:r>
      <w:r w:rsidR="00DF4F90">
        <w:rPr>
          <w:sz w:val="24"/>
          <w:szCs w:val="24"/>
        </w:rPr>
        <w:t xml:space="preserve"> </w:t>
      </w:r>
      <w:r w:rsidR="00DF4F90" w:rsidRPr="00727B67">
        <w:rPr>
          <w:sz w:val="24"/>
          <w:szCs w:val="24"/>
        </w:rPr>
        <w:t>operators within that generation that is even faster.)</w:t>
      </w:r>
    </w:p>
    <w:p w14:paraId="2A80A136" w14:textId="18F8337E" w:rsidR="000C36BD" w:rsidDel="00CF2041" w:rsidRDefault="000C36BD" w:rsidP="000C36BD">
      <w:pPr>
        <w:rPr>
          <w:del w:id="138" w:author="Richard Snodgrass" w:date="2017-03-30T09:40:00Z"/>
          <w:sz w:val="24"/>
          <w:szCs w:val="24"/>
        </w:rPr>
      </w:pPr>
    </w:p>
    <w:p w14:paraId="23B54E9D" w14:textId="7F0868D2" w:rsidR="003C1A79" w:rsidDel="00CF2041" w:rsidRDefault="009B1388" w:rsidP="005F0C77">
      <w:pPr>
        <w:rPr>
          <w:del w:id="139" w:author="Richard Snodgrass" w:date="2017-03-30T09:40:00Z"/>
          <w:sz w:val="24"/>
          <w:szCs w:val="24"/>
        </w:rPr>
      </w:pPr>
      <w:del w:id="140" w:author="Richard Snodgrass" w:date="2017-03-30T09:40:00Z">
        <w:r w:rsidDel="00CF2041">
          <w:rPr>
            <w:sz w:val="24"/>
            <w:szCs w:val="24"/>
          </w:rPr>
          <w:delText xml:space="preserve">Out </w:delText>
        </w:r>
        <w:r w:rsidR="00430E78" w:rsidDel="00CF2041">
          <w:rPr>
            <w:sz w:val="24"/>
            <w:szCs w:val="24"/>
          </w:rPr>
          <w:delText>of 112</w:delText>
        </w:r>
        <w:r w:rsidR="000D568F" w:rsidDel="00CF2041">
          <w:rPr>
            <w:sz w:val="24"/>
            <w:szCs w:val="24"/>
          </w:rPr>
          <w:delText>,</w:delText>
        </w:r>
        <w:r w:rsidR="00430E78" w:rsidDel="00CF2041">
          <w:rPr>
            <w:sz w:val="24"/>
            <w:szCs w:val="24"/>
          </w:rPr>
          <w:delText xml:space="preserve">118 Q@Cs examined, </w:delText>
        </w:r>
        <w:r w:rsidRPr="00727B67" w:rsidDel="00CF2041">
          <w:rPr>
            <w:sz w:val="24"/>
            <w:szCs w:val="24"/>
          </w:rPr>
          <w:delText>a total of 66,769 pairs/change</w:delText>
        </w:r>
        <w:r w:rsidDel="00CF2041">
          <w:rPr>
            <w:sz w:val="24"/>
            <w:szCs w:val="24"/>
          </w:rPr>
          <w:delText xml:space="preserve"> points </w:delText>
        </w:r>
        <w:r w:rsidR="00430E78" w:rsidDel="00CF2041">
          <w:rPr>
            <w:sz w:val="24"/>
            <w:szCs w:val="24"/>
          </w:rPr>
          <w:delText>were identified and timed</w:delText>
        </w:r>
        <w:r w:rsidR="005A36F6" w:rsidDel="00CF2041">
          <w:rPr>
            <w:sz w:val="24"/>
            <w:szCs w:val="24"/>
          </w:rPr>
          <w:delText xml:space="preserve"> via our timing protocol (</w:delText>
        </w:r>
        <w:r w:rsidR="005A36F6" w:rsidRPr="004B01EB" w:rsidDel="00CF2041">
          <w:rPr>
            <w:i/>
            <w:sz w:val="24"/>
            <w:szCs w:val="24"/>
          </w:rPr>
          <w:delText>1</w:delText>
        </w:r>
        <w:r w:rsidR="00D165A6" w:rsidDel="00CF2041">
          <w:rPr>
            <w:i/>
            <w:sz w:val="24"/>
            <w:szCs w:val="24"/>
          </w:rPr>
          <w:delText>3</w:delText>
        </w:r>
        <w:r w:rsidR="005A36F6" w:rsidDel="00CF2041">
          <w:rPr>
            <w:sz w:val="24"/>
            <w:szCs w:val="24"/>
          </w:rPr>
          <w:delText>)</w:delText>
        </w:r>
        <w:r w:rsidR="00430E78" w:rsidDel="00CF2041">
          <w:rPr>
            <w:sz w:val="24"/>
            <w:szCs w:val="24"/>
          </w:rPr>
          <w:delText>. For the great majority (94%), both Q@Cs were of the same generation.  We identified</w:delText>
        </w:r>
        <w:r w:rsidR="00431904" w:rsidDel="00CF2041">
          <w:rPr>
            <w:sz w:val="24"/>
            <w:szCs w:val="24"/>
          </w:rPr>
          <w:delText xml:space="preserve"> </w:delText>
        </w:r>
        <w:r w:rsidR="00430E78" w:rsidDel="00CF2041">
          <w:rPr>
            <w:sz w:val="24"/>
            <w:szCs w:val="24"/>
          </w:rPr>
          <w:delText>1378 pairs with a non-suboptimal pla</w:delText>
        </w:r>
        <w:r w:rsidR="006D10AF" w:rsidDel="00CF2041">
          <w:rPr>
            <w:sz w:val="24"/>
            <w:szCs w:val="24"/>
          </w:rPr>
          <w:delText>n at the lat</w:delText>
        </w:r>
        <w:r w:rsidR="00430E78" w:rsidDel="00CF2041">
          <w:rPr>
            <w:sz w:val="24"/>
            <w:szCs w:val="24"/>
          </w:rPr>
          <w:delText>er generatio</w:delText>
        </w:r>
        <w:r w:rsidR="002572CB" w:rsidDel="00CF2041">
          <w:rPr>
            <w:sz w:val="24"/>
            <w:szCs w:val="24"/>
          </w:rPr>
          <w:delText xml:space="preserve">n and 1701 </w:delText>
        </w:r>
        <w:r w:rsidR="000D568F" w:rsidDel="00CF2041">
          <w:rPr>
            <w:sz w:val="24"/>
            <w:szCs w:val="24"/>
          </w:rPr>
          <w:delText>pairs with a subopt</w:delText>
        </w:r>
        <w:r w:rsidR="006D10AF" w:rsidDel="00CF2041">
          <w:rPr>
            <w:sz w:val="24"/>
            <w:szCs w:val="24"/>
          </w:rPr>
          <w:delText>imal plan at the lat</w:delText>
        </w:r>
        <w:r w:rsidR="00430E78" w:rsidDel="00CF2041">
          <w:rPr>
            <w:sz w:val="24"/>
            <w:szCs w:val="24"/>
          </w:rPr>
          <w:delText>er generation</w:delText>
        </w:r>
        <w:r w:rsidR="00430E78" w:rsidDel="003D5BA8">
          <w:rPr>
            <w:sz w:val="24"/>
            <w:szCs w:val="24"/>
          </w:rPr>
          <w:delText>.</w:delText>
        </w:r>
      </w:del>
    </w:p>
    <w:p w14:paraId="7D95A723" w14:textId="77777777" w:rsidR="006D10AF" w:rsidRPr="00727B67" w:rsidRDefault="006D10AF" w:rsidP="005F0C77">
      <w:pPr>
        <w:rPr>
          <w:sz w:val="24"/>
          <w:szCs w:val="24"/>
        </w:rPr>
      </w:pPr>
    </w:p>
    <w:p w14:paraId="7139DC34" w14:textId="77777777" w:rsidR="004E5E0E" w:rsidRPr="00727B67" w:rsidRDefault="005E644F" w:rsidP="004E5E0E">
      <w:pPr>
        <w:rPr>
          <w:sz w:val="24"/>
          <w:szCs w:val="24"/>
        </w:rPr>
      </w:pPr>
      <w:r>
        <w:rPr>
          <w:sz w:val="24"/>
          <w:szCs w:val="24"/>
        </w:rPr>
        <w:t>This analysis</w:t>
      </w:r>
      <w:r w:rsidR="004E5E0E">
        <w:rPr>
          <w:sz w:val="24"/>
          <w:szCs w:val="24"/>
        </w:rPr>
        <w:t xml:space="preserve"> is for </w:t>
      </w:r>
      <w:r w:rsidR="004E5E0E" w:rsidRPr="00430E78">
        <w:rPr>
          <w:i/>
          <w:sz w:val="24"/>
          <w:szCs w:val="24"/>
        </w:rPr>
        <w:t>a single pair of adjacent Q@Cs for a single query</w:t>
      </w:r>
      <w:r w:rsidR="004E5E0E">
        <w:rPr>
          <w:i/>
          <w:sz w:val="24"/>
          <w:szCs w:val="24"/>
        </w:rPr>
        <w:t xml:space="preserve"> </w:t>
      </w:r>
      <w:r w:rsidR="004E5E0E" w:rsidRPr="00430E78">
        <w:rPr>
          <w:i/>
          <w:sz w:val="24"/>
          <w:szCs w:val="24"/>
        </w:rPr>
        <w:t>running on a specific DBMS</w:t>
      </w:r>
      <w:r w:rsidR="004E5E0E" w:rsidRPr="00727B67">
        <w:rPr>
          <w:sz w:val="24"/>
          <w:szCs w:val="24"/>
        </w:rPr>
        <w:t>,</w:t>
      </w:r>
      <w:r w:rsidR="004E5E0E">
        <w:rPr>
          <w:sz w:val="24"/>
          <w:szCs w:val="24"/>
        </w:rPr>
        <w:t xml:space="preserve"> </w:t>
      </w:r>
      <w:r w:rsidR="004E5E0E" w:rsidRPr="00727B67">
        <w:rPr>
          <w:sz w:val="24"/>
          <w:szCs w:val="24"/>
        </w:rPr>
        <w:t>providing a</w:t>
      </w:r>
      <w:r w:rsidR="004E5E0E">
        <w:rPr>
          <w:sz w:val="24"/>
          <w:szCs w:val="24"/>
        </w:rPr>
        <w:t xml:space="preserve"> </w:t>
      </w:r>
      <w:r w:rsidR="004E5E0E" w:rsidRPr="00430E78">
        <w:rPr>
          <w:i/>
          <w:sz w:val="24"/>
          <w:szCs w:val="24"/>
        </w:rPr>
        <w:t>relative delta</w:t>
      </w:r>
      <w:r w:rsidR="004E5E0E">
        <w:rPr>
          <w:sz w:val="24"/>
          <w:szCs w:val="24"/>
        </w:rPr>
        <w:t xml:space="preserve"> for the minimally applicable</w:t>
      </w:r>
      <w:r w:rsidR="004E5E0E" w:rsidRPr="00727B67">
        <w:rPr>
          <w:sz w:val="24"/>
          <w:szCs w:val="24"/>
        </w:rPr>
        <w:t xml:space="preserve"> generation. A</w:t>
      </w:r>
      <w:r w:rsidR="004E5E0E">
        <w:rPr>
          <w:sz w:val="24"/>
          <w:szCs w:val="24"/>
        </w:rPr>
        <w:t xml:space="preserve"> </w:t>
      </w:r>
      <w:r w:rsidR="004E5E0E" w:rsidRPr="00727B67">
        <w:rPr>
          <w:sz w:val="24"/>
          <w:szCs w:val="24"/>
        </w:rPr>
        <w:t>positive relative delta indicates that the later generation chose a</w:t>
      </w:r>
      <w:r w:rsidR="004E5E0E">
        <w:rPr>
          <w:sz w:val="24"/>
          <w:szCs w:val="24"/>
        </w:rPr>
        <w:t xml:space="preserve"> </w:t>
      </w:r>
      <w:r w:rsidR="004E5E0E" w:rsidRPr="00727B67">
        <w:rPr>
          <w:sz w:val="24"/>
          <w:szCs w:val="24"/>
        </w:rPr>
        <w:t>suboptimal plan; a negative relative delta indicates the later generation</w:t>
      </w:r>
      <w:r w:rsidR="004E5E0E">
        <w:rPr>
          <w:sz w:val="24"/>
          <w:szCs w:val="24"/>
        </w:rPr>
        <w:t xml:space="preserve"> </w:t>
      </w:r>
      <w:r w:rsidR="004E5E0E" w:rsidRPr="00727B67">
        <w:rPr>
          <w:sz w:val="24"/>
          <w:szCs w:val="24"/>
        </w:rPr>
        <w:t>did not. The relative delta is a percentage diff</w:t>
      </w:r>
      <w:r w:rsidR="004E5E0E">
        <w:rPr>
          <w:sz w:val="24"/>
          <w:szCs w:val="24"/>
        </w:rPr>
        <w:t xml:space="preserve">erence, and so is not affected </w:t>
      </w:r>
      <w:r w:rsidR="004E5E0E" w:rsidRPr="00727B67">
        <w:rPr>
          <w:sz w:val="24"/>
          <w:szCs w:val="24"/>
        </w:rPr>
        <w:t>by the absolute magnitude of the run time nor by the cardinality in</w:t>
      </w:r>
      <w:r w:rsidR="004E5E0E">
        <w:rPr>
          <w:sz w:val="24"/>
          <w:szCs w:val="24"/>
        </w:rPr>
        <w:t xml:space="preserve"> </w:t>
      </w:r>
      <w:r w:rsidR="004E5E0E" w:rsidRPr="00727B67">
        <w:rPr>
          <w:sz w:val="24"/>
          <w:szCs w:val="24"/>
        </w:rPr>
        <w:t>question. Indeed, because it is a percentage difference, the relative delta</w:t>
      </w:r>
      <w:r w:rsidR="004E5E0E">
        <w:rPr>
          <w:sz w:val="24"/>
          <w:szCs w:val="24"/>
        </w:rPr>
        <w:t xml:space="preserve"> </w:t>
      </w:r>
      <w:r w:rsidR="004E5E0E" w:rsidRPr="00727B67">
        <w:rPr>
          <w:sz w:val="24"/>
          <w:szCs w:val="24"/>
        </w:rPr>
        <w:t>is not affected b</w:t>
      </w:r>
      <w:r w:rsidR="004E5E0E">
        <w:rPr>
          <w:sz w:val="24"/>
          <w:szCs w:val="24"/>
        </w:rPr>
        <w:t>y the query nor even which DBMS</w:t>
      </w:r>
      <w:r w:rsidR="004E5E0E" w:rsidRPr="00727B67">
        <w:rPr>
          <w:sz w:val="24"/>
          <w:szCs w:val="24"/>
        </w:rPr>
        <w:t xml:space="preserve"> is involved. We associate</w:t>
      </w:r>
      <w:r w:rsidR="00FB5039">
        <w:rPr>
          <w:sz w:val="24"/>
          <w:szCs w:val="24"/>
        </w:rPr>
        <w:t xml:space="preserve"> </w:t>
      </w:r>
      <w:r w:rsidR="004E5E0E" w:rsidRPr="00727B67">
        <w:rPr>
          <w:sz w:val="24"/>
          <w:szCs w:val="24"/>
        </w:rPr>
        <w:t>this relative delta with the later generation, for it is that generation</w:t>
      </w:r>
      <w:r w:rsidR="004E5E0E">
        <w:rPr>
          <w:sz w:val="24"/>
          <w:szCs w:val="24"/>
        </w:rPr>
        <w:t xml:space="preserve"> </w:t>
      </w:r>
      <w:r w:rsidR="004E5E0E" w:rsidRPr="00727B67">
        <w:rPr>
          <w:sz w:val="24"/>
          <w:szCs w:val="24"/>
        </w:rPr>
        <w:t>which had the choice between the two plans for that query.</w:t>
      </w:r>
    </w:p>
    <w:p w14:paraId="10E44C4E" w14:textId="77777777" w:rsidR="00CF2041" w:rsidRDefault="00CF2041" w:rsidP="00CF2041">
      <w:pPr>
        <w:rPr>
          <w:ins w:id="141" w:author="Richard Snodgrass" w:date="2017-03-30T09:40:00Z"/>
          <w:sz w:val="24"/>
          <w:szCs w:val="24"/>
        </w:rPr>
      </w:pPr>
    </w:p>
    <w:p w14:paraId="215019BD" w14:textId="77777777" w:rsidR="00CF2041" w:rsidRDefault="00CF2041" w:rsidP="00CF2041">
      <w:pPr>
        <w:rPr>
          <w:ins w:id="142" w:author="Richard Snodgrass" w:date="2017-03-30T09:40:00Z"/>
          <w:sz w:val="24"/>
          <w:szCs w:val="24"/>
        </w:rPr>
      </w:pPr>
      <w:ins w:id="143" w:author="Richard Snodgrass" w:date="2017-03-30T09:40:00Z">
        <w:r>
          <w:rPr>
            <w:sz w:val="24"/>
            <w:szCs w:val="24"/>
          </w:rPr>
          <w:t xml:space="preserve">Out of 112,118 Q@Cs examined, </w:t>
        </w:r>
        <w:r w:rsidRPr="00727B67">
          <w:rPr>
            <w:sz w:val="24"/>
            <w:szCs w:val="24"/>
          </w:rPr>
          <w:t>a total of 66,769 pairs/change</w:t>
        </w:r>
        <w:r>
          <w:rPr>
            <w:sz w:val="24"/>
            <w:szCs w:val="24"/>
          </w:rPr>
          <w:t xml:space="preserve"> points were identified and timed via our timing protocol (</w:t>
        </w:r>
        <w:r w:rsidRPr="004B01EB">
          <w:rPr>
            <w:i/>
            <w:sz w:val="24"/>
            <w:szCs w:val="24"/>
          </w:rPr>
          <w:t>1</w:t>
        </w:r>
        <w:r>
          <w:rPr>
            <w:i/>
            <w:sz w:val="24"/>
            <w:szCs w:val="24"/>
          </w:rPr>
          <w:t>3</w:t>
        </w:r>
        <w:r>
          <w:rPr>
            <w:sz w:val="24"/>
            <w:szCs w:val="24"/>
          </w:rPr>
          <w:t>). For the great majority (94%), both Q@Cs were of the same generation.  We identified 1378 pairs with a non-suboptimal plan at the later generation and 1701 pairs with a suboptimal plan at the later generation that</w:t>
        </w:r>
        <w:r w:rsidRPr="00727B67">
          <w:rPr>
            <w:sz w:val="24"/>
            <w:szCs w:val="24"/>
          </w:rPr>
          <w:t xml:space="preserve"> satisfied the requirements listed </w:t>
        </w:r>
        <w:r>
          <w:rPr>
            <w:sz w:val="24"/>
            <w:szCs w:val="24"/>
          </w:rPr>
          <w:t>in the Supplementary Materials</w:t>
        </w:r>
        <w:r w:rsidRPr="00727B67">
          <w:rPr>
            <w:sz w:val="24"/>
            <w:szCs w:val="24"/>
          </w:rPr>
          <w:t>, including having a different</w:t>
        </w:r>
        <w:r>
          <w:rPr>
            <w:sz w:val="24"/>
            <w:szCs w:val="24"/>
          </w:rPr>
          <w:t xml:space="preserve"> </w:t>
        </w:r>
        <w:r w:rsidRPr="00727B67">
          <w:rPr>
            <w:sz w:val="24"/>
            <w:szCs w:val="24"/>
          </w:rPr>
          <w:t>generation number for the lower and upper plans.</w:t>
        </w:r>
      </w:ins>
    </w:p>
    <w:p w14:paraId="53C1A5B5" w14:textId="77777777" w:rsidR="004E5E0E" w:rsidRPr="00727B67" w:rsidRDefault="004E5E0E" w:rsidP="004E5E0E">
      <w:pPr>
        <w:rPr>
          <w:sz w:val="24"/>
          <w:szCs w:val="24"/>
        </w:rPr>
      </w:pPr>
    </w:p>
    <w:p w14:paraId="46FF0378" w14:textId="77777777" w:rsidR="004E5E0E" w:rsidRPr="00727B67" w:rsidRDefault="005E644F" w:rsidP="004E5E0E">
      <w:pPr>
        <w:rPr>
          <w:sz w:val="24"/>
          <w:szCs w:val="24"/>
        </w:rPr>
      </w:pPr>
      <w:r w:rsidRPr="00430E78">
        <w:rPr>
          <w:b/>
          <w:sz w:val="24"/>
          <w:szCs w:val="24"/>
        </w:rPr>
        <w:t>Trends Across DBMS Generations</w:t>
      </w:r>
      <w:r>
        <w:rPr>
          <w:sz w:val="24"/>
          <w:szCs w:val="24"/>
        </w:rPr>
        <w:t xml:space="preserve">. </w:t>
      </w:r>
      <w:r w:rsidR="004E5E0E">
        <w:rPr>
          <w:sz w:val="24"/>
          <w:szCs w:val="24"/>
        </w:rPr>
        <w:t xml:space="preserve">Consider how the </w:t>
      </w:r>
      <w:r w:rsidR="004E5E0E" w:rsidRPr="00430E78">
        <w:rPr>
          <w:i/>
          <w:sz w:val="24"/>
          <w:szCs w:val="24"/>
        </w:rPr>
        <w:t>average</w:t>
      </w:r>
      <w:r w:rsidR="004E5E0E" w:rsidRPr="00727B67">
        <w:rPr>
          <w:sz w:val="24"/>
          <w:szCs w:val="24"/>
        </w:rPr>
        <w:t xml:space="preserve"> relative delta</w:t>
      </w:r>
      <w:r>
        <w:rPr>
          <w:sz w:val="24"/>
          <w:szCs w:val="24"/>
        </w:rPr>
        <w:t>, computed across queries and DBMSes, and then computed for each generation,</w:t>
      </w:r>
      <w:r w:rsidR="004E5E0E" w:rsidRPr="00727B67">
        <w:rPr>
          <w:sz w:val="24"/>
          <w:szCs w:val="24"/>
        </w:rPr>
        <w:t xml:space="preserve"> might behave across successive</w:t>
      </w:r>
      <w:r w:rsidR="004E5E0E">
        <w:rPr>
          <w:sz w:val="24"/>
          <w:szCs w:val="24"/>
        </w:rPr>
        <w:t xml:space="preserve"> </w:t>
      </w:r>
      <w:r w:rsidR="004E5E0E" w:rsidRPr="00727B67">
        <w:rPr>
          <w:sz w:val="24"/>
          <w:szCs w:val="24"/>
        </w:rPr>
        <w:t>generations.</w:t>
      </w:r>
      <w:r w:rsidR="00CE7AC8">
        <w:rPr>
          <w:sz w:val="24"/>
          <w:szCs w:val="24"/>
        </w:rPr>
        <w:t xml:space="preserve"> </w:t>
      </w:r>
      <w:r w:rsidR="004E5E0E" w:rsidRPr="00727B67">
        <w:rPr>
          <w:sz w:val="24"/>
          <w:szCs w:val="24"/>
        </w:rPr>
        <w:t>The average relative delta is a characterization of the aggregate</w:t>
      </w:r>
      <w:r w:rsidR="004E5E0E">
        <w:rPr>
          <w:sz w:val="24"/>
          <w:szCs w:val="24"/>
        </w:rPr>
        <w:t xml:space="preserve"> </w:t>
      </w:r>
      <w:r w:rsidR="004E5E0E" w:rsidRPr="00727B67">
        <w:rPr>
          <w:sz w:val="24"/>
          <w:szCs w:val="24"/>
        </w:rPr>
        <w:t>impact of that generation, providing a quantitative estimate of the benefit</w:t>
      </w:r>
      <w:r w:rsidR="004E5E0E">
        <w:rPr>
          <w:sz w:val="24"/>
          <w:szCs w:val="24"/>
        </w:rPr>
        <w:t xml:space="preserve"> </w:t>
      </w:r>
      <w:r w:rsidR="004E5E0E" w:rsidRPr="00727B67">
        <w:rPr>
          <w:sz w:val="24"/>
          <w:szCs w:val="24"/>
        </w:rPr>
        <w:t xml:space="preserve">of adding that operator. (We use </w:t>
      </w:r>
      <w:r w:rsidR="004E5E0E" w:rsidRPr="00727B67">
        <w:rPr>
          <w:sz w:val="24"/>
          <w:szCs w:val="24"/>
        </w:rPr>
        <w:lastRenderedPageBreak/>
        <w:t>average so that each point is not impacted</w:t>
      </w:r>
      <w:r w:rsidR="004E5E0E">
        <w:rPr>
          <w:sz w:val="24"/>
          <w:szCs w:val="24"/>
        </w:rPr>
        <w:t xml:space="preserve"> </w:t>
      </w:r>
      <w:r w:rsidR="004E5E0E" w:rsidRPr="00727B67">
        <w:rPr>
          <w:sz w:val="24"/>
          <w:szCs w:val="24"/>
        </w:rPr>
        <w:t xml:space="preserve">by the number of pairs over </w:t>
      </w:r>
      <w:r w:rsidR="00FB5039">
        <w:rPr>
          <w:sz w:val="24"/>
          <w:szCs w:val="24"/>
        </w:rPr>
        <w:t>which that point is computed.)</w:t>
      </w:r>
    </w:p>
    <w:p w14:paraId="4034EFF4" w14:textId="77777777" w:rsidR="004E5E0E" w:rsidRPr="00727B67" w:rsidRDefault="004E5E0E" w:rsidP="004E5E0E">
      <w:pPr>
        <w:rPr>
          <w:sz w:val="24"/>
          <w:szCs w:val="24"/>
        </w:rPr>
      </w:pPr>
    </w:p>
    <w:p w14:paraId="49E649EB" w14:textId="77777777" w:rsidR="004E5E0E" w:rsidRPr="00727B67" w:rsidRDefault="004E5E0E" w:rsidP="004E5E0E">
      <w:pPr>
        <w:rPr>
          <w:sz w:val="24"/>
          <w:szCs w:val="24"/>
        </w:rPr>
      </w:pPr>
      <w:r>
        <w:rPr>
          <w:sz w:val="24"/>
          <w:szCs w:val="24"/>
        </w:rPr>
        <w:t>O</w:t>
      </w:r>
      <w:r w:rsidRPr="00727B67">
        <w:rPr>
          <w:sz w:val="24"/>
          <w:szCs w:val="24"/>
        </w:rPr>
        <w:t>ur causal model asserts that as the number of operators increases in</w:t>
      </w:r>
      <w:r>
        <w:rPr>
          <w:sz w:val="24"/>
          <w:szCs w:val="24"/>
        </w:rPr>
        <w:t xml:space="preserve"> </w:t>
      </w:r>
      <w:r w:rsidRPr="00727B67">
        <w:rPr>
          <w:sz w:val="24"/>
          <w:szCs w:val="24"/>
        </w:rPr>
        <w:t>subsequent</w:t>
      </w:r>
      <w:r>
        <w:rPr>
          <w:sz w:val="24"/>
          <w:szCs w:val="24"/>
        </w:rPr>
        <w:t xml:space="preserve"> generations,</w:t>
      </w:r>
      <w:r w:rsidRPr="00727B67">
        <w:rPr>
          <w:sz w:val="24"/>
          <w:szCs w:val="24"/>
        </w:rPr>
        <w:t xml:space="preserve"> suboptimality</w:t>
      </w:r>
      <w:r>
        <w:rPr>
          <w:sz w:val="24"/>
          <w:szCs w:val="24"/>
        </w:rPr>
        <w:t xml:space="preserve"> will also increase</w:t>
      </w:r>
      <w:r w:rsidRPr="00727B67">
        <w:rPr>
          <w:sz w:val="24"/>
          <w:szCs w:val="24"/>
        </w:rPr>
        <w:t>.</w:t>
      </w:r>
      <w:r w:rsidR="005E644F">
        <w:rPr>
          <w:sz w:val="24"/>
          <w:szCs w:val="24"/>
        </w:rPr>
        <w:t xml:space="preserve"> </w:t>
      </w:r>
      <w:r>
        <w:rPr>
          <w:sz w:val="24"/>
          <w:szCs w:val="24"/>
        </w:rPr>
        <w:t>Our Gedanken experiment</w:t>
      </w:r>
      <w:r w:rsidRPr="00727B67">
        <w:rPr>
          <w:sz w:val="24"/>
          <w:szCs w:val="24"/>
        </w:rPr>
        <w:t xml:space="preserve"> takes this behavior and predicts that</w:t>
      </w:r>
      <w:r>
        <w:rPr>
          <w:sz w:val="24"/>
          <w:szCs w:val="24"/>
        </w:rPr>
        <w:t xml:space="preserve"> </w:t>
      </w:r>
      <w:r w:rsidRPr="00727B67">
        <w:rPr>
          <w:sz w:val="24"/>
          <w:szCs w:val="24"/>
        </w:rPr>
        <w:t>as the generations contain successively greater numbers of</w:t>
      </w:r>
      <w:r>
        <w:rPr>
          <w:sz w:val="24"/>
          <w:szCs w:val="24"/>
        </w:rPr>
        <w:t xml:space="preserve"> </w:t>
      </w:r>
      <w:r w:rsidRPr="00727B67">
        <w:rPr>
          <w:sz w:val="24"/>
          <w:szCs w:val="24"/>
        </w:rPr>
        <w:t>operators, suboptimality will increase.</w:t>
      </w:r>
      <w:r>
        <w:rPr>
          <w:sz w:val="24"/>
          <w:szCs w:val="24"/>
        </w:rPr>
        <w:t xml:space="preserve"> </w:t>
      </w:r>
      <w:r w:rsidRPr="00727B67">
        <w:rPr>
          <w:sz w:val="24"/>
          <w:szCs w:val="24"/>
        </w:rPr>
        <w:t>If we plot the perfor</w:t>
      </w:r>
      <w:r>
        <w:rPr>
          <w:sz w:val="24"/>
          <w:szCs w:val="24"/>
        </w:rPr>
        <w:t xml:space="preserve">mance of the DBMS on the </w:t>
      </w:r>
      <w:r w:rsidRPr="00DD0A0B">
        <w:rPr>
          <w:i/>
          <w:sz w:val="24"/>
          <w:szCs w:val="24"/>
        </w:rPr>
        <w:t>y</w:t>
      </w:r>
      <w:r w:rsidRPr="00727B67">
        <w:rPr>
          <w:sz w:val="24"/>
          <w:szCs w:val="24"/>
        </w:rPr>
        <w:t>-axis, say as the</w:t>
      </w:r>
      <w:r>
        <w:rPr>
          <w:sz w:val="24"/>
          <w:szCs w:val="24"/>
        </w:rPr>
        <w:t xml:space="preserve"> </w:t>
      </w:r>
      <w:r w:rsidRPr="00727B67">
        <w:rPr>
          <w:sz w:val="24"/>
          <w:szCs w:val="24"/>
        </w:rPr>
        <w:t>total time for a workload consisting of a set of queries over a</w:t>
      </w:r>
      <w:r>
        <w:rPr>
          <w:sz w:val="24"/>
          <w:szCs w:val="24"/>
        </w:rPr>
        <w:t xml:space="preserve"> </w:t>
      </w:r>
      <w:r w:rsidRPr="00727B67">
        <w:rPr>
          <w:sz w:val="24"/>
          <w:szCs w:val="24"/>
        </w:rPr>
        <w:t>prescribed d</w:t>
      </w:r>
      <w:r>
        <w:rPr>
          <w:sz w:val="24"/>
          <w:szCs w:val="24"/>
        </w:rPr>
        <w:t xml:space="preserve">ata set, for a sequence of </w:t>
      </w:r>
      <w:r w:rsidRPr="00DD0A0B">
        <w:rPr>
          <w:i/>
          <w:sz w:val="24"/>
          <w:szCs w:val="24"/>
        </w:rPr>
        <w:t>DBMS generations</w:t>
      </w:r>
      <w:r w:rsidRPr="00727B67">
        <w:rPr>
          <w:sz w:val="24"/>
          <w:szCs w:val="24"/>
        </w:rPr>
        <w:t xml:space="preserve"> </w:t>
      </w:r>
      <w:r>
        <w:rPr>
          <w:sz w:val="24"/>
          <w:szCs w:val="24"/>
        </w:rPr>
        <w:t>arranged</w:t>
      </w:r>
      <w:r w:rsidRPr="00727B67">
        <w:rPr>
          <w:sz w:val="24"/>
          <w:szCs w:val="24"/>
        </w:rPr>
        <w:t xml:space="preserve"> on the</w:t>
      </w:r>
      <w:r w:rsidR="00DF4F90">
        <w:rPr>
          <w:sz w:val="24"/>
          <w:szCs w:val="24"/>
        </w:rPr>
        <w:t xml:space="preserve"> </w:t>
      </w:r>
      <w:r w:rsidRPr="00DD0A0B">
        <w:rPr>
          <w:i/>
          <w:sz w:val="24"/>
          <w:szCs w:val="24"/>
        </w:rPr>
        <w:t>x</w:t>
      </w:r>
      <w:r w:rsidRPr="00727B67">
        <w:rPr>
          <w:sz w:val="24"/>
          <w:szCs w:val="24"/>
        </w:rPr>
        <w:t>-axis, the average relative delta is in some way a characterization</w:t>
      </w:r>
      <w:r>
        <w:rPr>
          <w:sz w:val="24"/>
          <w:szCs w:val="24"/>
        </w:rPr>
        <w:t xml:space="preserve"> of the </w:t>
      </w:r>
      <w:r w:rsidRPr="00DD0A0B">
        <w:rPr>
          <w:i/>
          <w:sz w:val="24"/>
          <w:szCs w:val="24"/>
        </w:rPr>
        <w:t>slope</w:t>
      </w:r>
      <w:r w:rsidRPr="00727B67">
        <w:rPr>
          <w:sz w:val="24"/>
          <w:szCs w:val="24"/>
        </w:rPr>
        <w:t xml:space="preserve"> of this relationship. A negative average relative delta</w:t>
      </w:r>
      <w:r>
        <w:rPr>
          <w:sz w:val="24"/>
          <w:szCs w:val="24"/>
        </w:rPr>
        <w:t xml:space="preserve"> </w:t>
      </w:r>
      <w:r w:rsidRPr="00727B67">
        <w:rPr>
          <w:sz w:val="24"/>
          <w:szCs w:val="24"/>
        </w:rPr>
        <w:t>implies that the indicated generation is doing a good job, with less</w:t>
      </w:r>
      <w:r>
        <w:rPr>
          <w:sz w:val="24"/>
          <w:szCs w:val="24"/>
        </w:rPr>
        <w:t xml:space="preserve"> </w:t>
      </w:r>
      <w:r w:rsidRPr="00727B67">
        <w:rPr>
          <w:sz w:val="24"/>
          <w:szCs w:val="24"/>
        </w:rPr>
        <w:t>suboptimality, and so the total workload execution time will go down; a</w:t>
      </w:r>
      <w:r>
        <w:rPr>
          <w:sz w:val="24"/>
          <w:szCs w:val="24"/>
        </w:rPr>
        <w:t xml:space="preserve"> </w:t>
      </w:r>
      <w:r w:rsidRPr="00727B67">
        <w:rPr>
          <w:sz w:val="24"/>
          <w:szCs w:val="24"/>
        </w:rPr>
        <w:t>positive average relative delta implies that the suboptimal decisions are</w:t>
      </w:r>
      <w:r>
        <w:rPr>
          <w:sz w:val="24"/>
          <w:szCs w:val="24"/>
        </w:rPr>
        <w:t xml:space="preserve"> </w:t>
      </w:r>
      <w:r w:rsidRPr="00727B67">
        <w:rPr>
          <w:sz w:val="24"/>
          <w:szCs w:val="24"/>
        </w:rPr>
        <w:t>dominating, indicated by the total workload execution time going up for that</w:t>
      </w:r>
      <w:r>
        <w:rPr>
          <w:sz w:val="24"/>
          <w:szCs w:val="24"/>
        </w:rPr>
        <w:t xml:space="preserve"> </w:t>
      </w:r>
      <w:r w:rsidRPr="00727B67">
        <w:rPr>
          <w:sz w:val="24"/>
          <w:szCs w:val="24"/>
        </w:rPr>
        <w:t>generation.</w:t>
      </w:r>
    </w:p>
    <w:p w14:paraId="22AE93E4" w14:textId="77777777" w:rsidR="004E5E0E" w:rsidRPr="00727B67" w:rsidRDefault="004E5E0E" w:rsidP="004E5E0E">
      <w:pPr>
        <w:rPr>
          <w:sz w:val="24"/>
          <w:szCs w:val="24"/>
        </w:rPr>
      </w:pPr>
    </w:p>
    <w:p w14:paraId="1E6C4B4D" w14:textId="77777777" w:rsidR="004E5E0E" w:rsidRPr="00727B67" w:rsidRDefault="004E5E0E" w:rsidP="004E5E0E">
      <w:pPr>
        <w:rPr>
          <w:sz w:val="24"/>
          <w:szCs w:val="24"/>
        </w:rPr>
      </w:pPr>
      <w:r w:rsidRPr="00727B67">
        <w:rPr>
          <w:sz w:val="24"/>
          <w:szCs w:val="24"/>
        </w:rPr>
        <w:t>We expect that the average relative delta for the first few generations will</w:t>
      </w:r>
      <w:r>
        <w:rPr>
          <w:sz w:val="24"/>
          <w:szCs w:val="24"/>
        </w:rPr>
        <w:t xml:space="preserve"> </w:t>
      </w:r>
      <w:r w:rsidRPr="00727B67">
        <w:rPr>
          <w:sz w:val="24"/>
          <w:szCs w:val="24"/>
        </w:rPr>
        <w:t>be negative, reflecting new operators that improves some plans, a natural</w:t>
      </w:r>
      <w:r>
        <w:rPr>
          <w:sz w:val="24"/>
          <w:szCs w:val="24"/>
        </w:rPr>
        <w:t xml:space="preserve"> result of the efforts of DBMS</w:t>
      </w:r>
      <w:r w:rsidRPr="00727B67">
        <w:rPr>
          <w:sz w:val="24"/>
          <w:szCs w:val="24"/>
        </w:rPr>
        <w:t xml:space="preserve"> developers to increase performance over</w:t>
      </w:r>
      <w:r>
        <w:rPr>
          <w:sz w:val="24"/>
          <w:szCs w:val="24"/>
        </w:rPr>
        <w:t xml:space="preserve"> </w:t>
      </w:r>
      <w:r w:rsidRPr="00727B67">
        <w:rPr>
          <w:sz w:val="24"/>
          <w:szCs w:val="24"/>
        </w:rPr>
        <w:t>succe</w:t>
      </w:r>
      <w:r>
        <w:rPr>
          <w:sz w:val="24"/>
          <w:szCs w:val="24"/>
        </w:rPr>
        <w:t>ssive generations of their DBMS</w:t>
      </w:r>
      <w:r w:rsidRPr="00727B67">
        <w:rPr>
          <w:sz w:val="24"/>
          <w:szCs w:val="24"/>
        </w:rPr>
        <w:t>.  With a negative slope, the</w:t>
      </w:r>
    </w:p>
    <w:p w14:paraId="3B9188AA" w14:textId="77777777" w:rsidR="004E5E0E" w:rsidRPr="00727B67" w:rsidRDefault="004E5E0E" w:rsidP="004E5E0E">
      <w:pPr>
        <w:rPr>
          <w:sz w:val="24"/>
          <w:szCs w:val="24"/>
        </w:rPr>
      </w:pPr>
      <w:r w:rsidRPr="00727B67">
        <w:rPr>
          <w:sz w:val="24"/>
          <w:szCs w:val="24"/>
        </w:rPr>
        <w:t>performance plot will decrease over successive DBMS generations.</w:t>
      </w:r>
    </w:p>
    <w:p w14:paraId="5934A45E" w14:textId="77777777" w:rsidR="004E5E0E" w:rsidRPr="00727B67" w:rsidRDefault="004E5E0E" w:rsidP="004E5E0E">
      <w:pPr>
        <w:rPr>
          <w:sz w:val="24"/>
          <w:szCs w:val="24"/>
        </w:rPr>
      </w:pPr>
    </w:p>
    <w:p w14:paraId="53929658" w14:textId="77777777" w:rsidR="004E5E0E" w:rsidRPr="00727B67" w:rsidRDefault="005E644F" w:rsidP="004E5E0E">
      <w:pPr>
        <w:rPr>
          <w:sz w:val="24"/>
          <w:szCs w:val="24"/>
        </w:rPr>
      </w:pPr>
      <w:r>
        <w:rPr>
          <w:sz w:val="24"/>
          <w:szCs w:val="24"/>
        </w:rPr>
        <w:t>However, e</w:t>
      </w:r>
      <w:r w:rsidR="004E5E0E" w:rsidRPr="00727B67">
        <w:rPr>
          <w:sz w:val="24"/>
          <w:szCs w:val="24"/>
        </w:rPr>
        <w:t>ach new operator is applicable</w:t>
      </w:r>
      <w:r w:rsidR="004E5E0E">
        <w:rPr>
          <w:sz w:val="24"/>
          <w:szCs w:val="24"/>
        </w:rPr>
        <w:t xml:space="preserve"> </w:t>
      </w:r>
      <w:r w:rsidR="004E5E0E" w:rsidRPr="00727B67">
        <w:rPr>
          <w:sz w:val="24"/>
          <w:szCs w:val="24"/>
        </w:rPr>
        <w:t>to a successively smaller portion of the queries, and perhaps over a</w:t>
      </w:r>
      <w:r w:rsidR="004E5E0E">
        <w:rPr>
          <w:sz w:val="24"/>
          <w:szCs w:val="24"/>
        </w:rPr>
        <w:t xml:space="preserve"> </w:t>
      </w:r>
      <w:r w:rsidR="004E5E0E" w:rsidRPr="00727B67">
        <w:rPr>
          <w:sz w:val="24"/>
          <w:szCs w:val="24"/>
        </w:rPr>
        <w:t>successively smaller portion of the cardinality space.  As already noted,</w:t>
      </w:r>
      <w:r w:rsidR="004E5E0E">
        <w:rPr>
          <w:sz w:val="24"/>
          <w:szCs w:val="24"/>
        </w:rPr>
        <w:t xml:space="preserve"> </w:t>
      </w:r>
      <w:r w:rsidR="004E5E0E" w:rsidRPr="00727B67">
        <w:rPr>
          <w:sz w:val="24"/>
          <w:szCs w:val="24"/>
        </w:rPr>
        <w:t>our causal model predicts that the prevalence of suboptimality would</w:t>
      </w:r>
      <w:r w:rsidR="00FB5039">
        <w:rPr>
          <w:sz w:val="24"/>
          <w:szCs w:val="24"/>
        </w:rPr>
        <w:t xml:space="preserve"> </w:t>
      </w:r>
      <w:r w:rsidR="004E5E0E" w:rsidRPr="00727B67">
        <w:rPr>
          <w:sz w:val="24"/>
          <w:szCs w:val="24"/>
        </w:rPr>
        <w:t>increase as the number of operators available increased.  It seems that even</w:t>
      </w:r>
      <w:r w:rsidR="004E5E0E">
        <w:rPr>
          <w:sz w:val="24"/>
          <w:szCs w:val="24"/>
        </w:rPr>
        <w:t xml:space="preserve"> </w:t>
      </w:r>
      <w:r w:rsidR="004E5E0E" w:rsidRPr="00727B67">
        <w:rPr>
          <w:sz w:val="24"/>
          <w:szCs w:val="24"/>
        </w:rPr>
        <w:t>with DBMS implementers doing smart things, these two considerations predict</w:t>
      </w:r>
      <w:r w:rsidR="004E5E0E">
        <w:rPr>
          <w:sz w:val="24"/>
          <w:szCs w:val="24"/>
        </w:rPr>
        <w:t xml:space="preserve"> </w:t>
      </w:r>
      <w:r w:rsidR="004E5E0E" w:rsidRPr="00727B67">
        <w:rPr>
          <w:sz w:val="24"/>
          <w:szCs w:val="24"/>
        </w:rPr>
        <w:t>that the average relative delta (itself a slope of the performance curve)</w:t>
      </w:r>
      <w:r w:rsidR="004E5E0E">
        <w:rPr>
          <w:sz w:val="24"/>
          <w:szCs w:val="24"/>
        </w:rPr>
        <w:t xml:space="preserve"> </w:t>
      </w:r>
      <w:r w:rsidR="004E5E0E" w:rsidRPr="00727B67">
        <w:rPr>
          <w:sz w:val="24"/>
          <w:szCs w:val="24"/>
        </w:rPr>
        <w:t xml:space="preserve">will </w:t>
      </w:r>
      <w:r w:rsidR="004E5E0E" w:rsidRPr="00DD0A0B">
        <w:rPr>
          <w:i/>
          <w:sz w:val="24"/>
          <w:szCs w:val="24"/>
        </w:rPr>
        <w:t>increase</w:t>
      </w:r>
      <w:r w:rsidR="004E5E0E" w:rsidRPr="00727B67">
        <w:rPr>
          <w:sz w:val="24"/>
          <w:szCs w:val="24"/>
        </w:rPr>
        <w:t>, as suboptimality (a positive relative delta) becomes</w:t>
      </w:r>
      <w:r w:rsidR="004E5E0E">
        <w:rPr>
          <w:sz w:val="24"/>
          <w:szCs w:val="24"/>
        </w:rPr>
        <w:t xml:space="preserve"> </w:t>
      </w:r>
      <w:r w:rsidR="004E5E0E" w:rsidRPr="00727B67">
        <w:rPr>
          <w:sz w:val="24"/>
          <w:szCs w:val="24"/>
        </w:rPr>
        <w:t>more prevalent.</w:t>
      </w:r>
    </w:p>
    <w:p w14:paraId="272C0857" w14:textId="77777777" w:rsidR="00910EC9" w:rsidRPr="00727B67" w:rsidRDefault="00910EC9" w:rsidP="004E5E0E">
      <w:pPr>
        <w:rPr>
          <w:sz w:val="24"/>
          <w:szCs w:val="24"/>
        </w:rPr>
      </w:pPr>
    </w:p>
    <w:p w14:paraId="3CB73938" w14:textId="76CAB3F6" w:rsidR="004E5E0E" w:rsidRPr="00727B67" w:rsidRDefault="004E5E0E" w:rsidP="004E5E0E">
      <w:pPr>
        <w:rPr>
          <w:sz w:val="24"/>
          <w:szCs w:val="24"/>
        </w:rPr>
      </w:pPr>
      <w:r w:rsidRPr="00727B67">
        <w:rPr>
          <w:sz w:val="24"/>
          <w:szCs w:val="24"/>
        </w:rPr>
        <w:t>This analysis suggests then that the performance curve will thus start to</w:t>
      </w:r>
      <w:r>
        <w:rPr>
          <w:sz w:val="24"/>
          <w:szCs w:val="24"/>
        </w:rPr>
        <w:t xml:space="preserve"> </w:t>
      </w:r>
      <w:r w:rsidRPr="00727B67">
        <w:rPr>
          <w:sz w:val="24"/>
          <w:szCs w:val="24"/>
        </w:rPr>
        <w:t xml:space="preserve">level off. That raises </w:t>
      </w:r>
      <w:r w:rsidR="000676EB" w:rsidRPr="00727B67">
        <w:rPr>
          <w:sz w:val="24"/>
          <w:szCs w:val="24"/>
        </w:rPr>
        <w:t>the possibility</w:t>
      </w:r>
      <w:r w:rsidRPr="00727B67">
        <w:rPr>
          <w:sz w:val="24"/>
          <w:szCs w:val="24"/>
        </w:rPr>
        <w:t xml:space="preserve"> of the performance curve either asymptotically approaching a horizontal line</w:t>
      </w:r>
      <w:r>
        <w:rPr>
          <w:sz w:val="24"/>
          <w:szCs w:val="24"/>
        </w:rPr>
        <w:t xml:space="preserve"> </w:t>
      </w:r>
      <w:r w:rsidRPr="00727B67">
        <w:rPr>
          <w:sz w:val="24"/>
          <w:szCs w:val="24"/>
        </w:rPr>
        <w:t>(the first derivative approaching 0), or worse: the first derivative (the</w:t>
      </w:r>
      <w:r>
        <w:rPr>
          <w:sz w:val="24"/>
          <w:szCs w:val="24"/>
        </w:rPr>
        <w:t xml:space="preserve"> </w:t>
      </w:r>
      <w:r w:rsidRPr="00727B67">
        <w:rPr>
          <w:sz w:val="24"/>
          <w:szCs w:val="24"/>
        </w:rPr>
        <w:t>average relative delta)</w:t>
      </w:r>
      <w:r>
        <w:rPr>
          <w:sz w:val="24"/>
          <w:szCs w:val="24"/>
        </w:rPr>
        <w:t xml:space="preserve"> </w:t>
      </w:r>
      <w:r w:rsidRPr="00727B67">
        <w:rPr>
          <w:sz w:val="24"/>
          <w:szCs w:val="24"/>
        </w:rPr>
        <w:t>changing to positive, with the average time over the queries we are studying</w:t>
      </w:r>
      <w:r>
        <w:rPr>
          <w:sz w:val="24"/>
          <w:szCs w:val="24"/>
        </w:rPr>
        <w:t xml:space="preserve"> actually </w:t>
      </w:r>
      <w:r w:rsidRPr="00DD0A0B">
        <w:rPr>
          <w:i/>
          <w:sz w:val="24"/>
          <w:szCs w:val="24"/>
        </w:rPr>
        <w:t>increasing</w:t>
      </w:r>
      <w:r>
        <w:rPr>
          <w:sz w:val="24"/>
          <w:szCs w:val="24"/>
        </w:rPr>
        <w:t xml:space="preserve"> with DBMS</w:t>
      </w:r>
      <w:r w:rsidRPr="00727B67">
        <w:rPr>
          <w:sz w:val="24"/>
          <w:szCs w:val="24"/>
        </w:rPr>
        <w:t xml:space="preserve"> generation. </w:t>
      </w:r>
    </w:p>
    <w:p w14:paraId="5C1AF8A7" w14:textId="27752E13" w:rsidR="004E5E0E" w:rsidRPr="00727B67" w:rsidDel="000676EB" w:rsidRDefault="004E5E0E" w:rsidP="004E5E0E">
      <w:pPr>
        <w:rPr>
          <w:del w:id="144" w:author="Richard Snodgrass" w:date="2017-03-27T15:35:00Z"/>
          <w:sz w:val="24"/>
          <w:szCs w:val="24"/>
        </w:rPr>
      </w:pPr>
    </w:p>
    <w:p w14:paraId="11C1FA4F" w14:textId="4BE7496D" w:rsidR="004E5E0E" w:rsidRPr="00727B67" w:rsidDel="000676EB" w:rsidRDefault="004E5E0E" w:rsidP="004E5E0E">
      <w:pPr>
        <w:rPr>
          <w:del w:id="145" w:author="Richard Snodgrass" w:date="2017-03-27T15:35:00Z"/>
          <w:sz w:val="24"/>
          <w:szCs w:val="24"/>
        </w:rPr>
      </w:pPr>
      <w:commentRangeStart w:id="146"/>
      <w:commentRangeStart w:id="147"/>
      <w:del w:id="148" w:author="Richard Snodgrass" w:date="2017-03-27T15:35:00Z">
        <w:r w:rsidRPr="00727B67" w:rsidDel="000676EB">
          <w:rPr>
            <w:sz w:val="24"/>
            <w:szCs w:val="24"/>
          </w:rPr>
          <w:delText>So the que</w:delText>
        </w:r>
        <w:r w:rsidDel="000676EB">
          <w:rPr>
            <w:sz w:val="24"/>
            <w:szCs w:val="24"/>
          </w:rPr>
          <w:delText>stion comes down to this</w:delText>
        </w:r>
        <w:r w:rsidRPr="00DD0A0B" w:rsidDel="000676EB">
          <w:rPr>
            <w:sz w:val="24"/>
            <w:szCs w:val="24"/>
          </w:rPr>
          <w:delText>:</w:delText>
        </w:r>
        <w:r w:rsidR="00FB5039" w:rsidDel="000676EB">
          <w:rPr>
            <w:i/>
            <w:sz w:val="24"/>
            <w:szCs w:val="24"/>
          </w:rPr>
          <w:delText xml:space="preserve"> </w:delText>
        </w:r>
        <w:r w:rsidRPr="00DD0A0B" w:rsidDel="000676EB">
          <w:rPr>
            <w:i/>
            <w:sz w:val="24"/>
            <w:szCs w:val="24"/>
          </w:rPr>
          <w:delText>by</w:delText>
        </w:r>
        <w:r w:rsidDel="000676EB">
          <w:rPr>
            <w:i/>
            <w:sz w:val="24"/>
            <w:szCs w:val="24"/>
          </w:rPr>
          <w:delText xml:space="preserve"> </w:delText>
        </w:r>
        <w:r w:rsidRPr="00DD0A0B" w:rsidDel="000676EB">
          <w:rPr>
            <w:i/>
            <w:sz w:val="24"/>
            <w:szCs w:val="24"/>
          </w:rPr>
          <w:delText>how much</w:delText>
        </w:r>
        <w:r w:rsidRPr="00727B67" w:rsidDel="000676EB">
          <w:rPr>
            <w:sz w:val="24"/>
            <w:szCs w:val="24"/>
          </w:rPr>
          <w:delText xml:space="preserve"> is the increase in efficiency enabled by a new operator (for those</w:delText>
        </w:r>
        <w:r w:rsidDel="000676EB">
          <w:rPr>
            <w:sz w:val="24"/>
            <w:szCs w:val="24"/>
          </w:rPr>
          <w:delText xml:space="preserve"> </w:delText>
        </w:r>
        <w:r w:rsidRPr="00727B67" w:rsidDel="000676EB">
          <w:rPr>
            <w:sz w:val="24"/>
            <w:szCs w:val="24"/>
          </w:rPr>
          <w:delText>Q@Cs utilizing a plan containing that operator) greater than the decrease in</w:delText>
        </w:r>
      </w:del>
    </w:p>
    <w:p w14:paraId="59AC61CB" w14:textId="34E53B06" w:rsidR="004E5E0E" w:rsidRPr="00727B67" w:rsidDel="000676EB" w:rsidRDefault="004E5E0E" w:rsidP="004E5E0E">
      <w:pPr>
        <w:rPr>
          <w:del w:id="149" w:author="Richard Snodgrass" w:date="2017-03-27T15:35:00Z"/>
          <w:sz w:val="24"/>
          <w:szCs w:val="24"/>
        </w:rPr>
      </w:pPr>
      <w:del w:id="150" w:author="Richard Snodgrass" w:date="2017-03-27T15:35:00Z">
        <w:r w:rsidRPr="00727B67" w:rsidDel="000676EB">
          <w:rPr>
            <w:sz w:val="24"/>
            <w:szCs w:val="24"/>
          </w:rPr>
          <w:delText>efficiency resulting from suboptimality (for a subset of those Q@Cs)</w:delText>
        </w:r>
        <w:r w:rsidDel="000676EB">
          <w:rPr>
            <w:sz w:val="24"/>
            <w:szCs w:val="24"/>
          </w:rPr>
          <w:delText xml:space="preserve"> </w:delText>
        </w:r>
        <w:r w:rsidRPr="00727B67" w:rsidDel="000676EB">
          <w:rPr>
            <w:sz w:val="24"/>
            <w:szCs w:val="24"/>
          </w:rPr>
          <w:delText>resulting from adding that operator? Is there a</w:delText>
        </w:r>
        <w:r w:rsidDel="000676EB">
          <w:rPr>
            <w:sz w:val="24"/>
            <w:szCs w:val="24"/>
          </w:rPr>
          <w:delText xml:space="preserve"> </w:delText>
        </w:r>
        <w:r w:rsidRPr="00727B67" w:rsidDel="000676EB">
          <w:rPr>
            <w:sz w:val="24"/>
            <w:szCs w:val="24"/>
          </w:rPr>
          <w:delText>point where the decrease due to suboptimality obviates the increase enabled</w:delText>
        </w:r>
      </w:del>
    </w:p>
    <w:p w14:paraId="45309252" w14:textId="13EB698B" w:rsidR="004E5E0E" w:rsidDel="000676EB" w:rsidRDefault="004E5E0E" w:rsidP="004E5E0E">
      <w:pPr>
        <w:rPr>
          <w:del w:id="151" w:author="Richard Snodgrass" w:date="2017-03-27T15:35:00Z"/>
          <w:sz w:val="24"/>
          <w:szCs w:val="24"/>
        </w:rPr>
      </w:pPr>
      <w:del w:id="152" w:author="Richard Snodgrass" w:date="2017-03-27T15:35:00Z">
        <w:r w:rsidRPr="00727B67" w:rsidDel="000676EB">
          <w:rPr>
            <w:sz w:val="24"/>
            <w:szCs w:val="24"/>
          </w:rPr>
          <w:delText>by the new operator: a DBMS generation where the average relative delta</w:delText>
        </w:r>
        <w:r w:rsidDel="000676EB">
          <w:rPr>
            <w:sz w:val="24"/>
            <w:szCs w:val="24"/>
          </w:rPr>
          <w:delText xml:space="preserve"> </w:delText>
        </w:r>
        <w:r w:rsidRPr="00727B67" w:rsidDel="000676EB">
          <w:rPr>
            <w:sz w:val="24"/>
            <w:szCs w:val="24"/>
          </w:rPr>
          <w:delText>becomes positive</w:delText>
        </w:r>
        <w:r w:rsidR="00310E87" w:rsidDel="000676EB">
          <w:rPr>
            <w:sz w:val="24"/>
            <w:szCs w:val="24"/>
          </w:rPr>
          <w:delText>? How close might modern DBMSes</w:delText>
        </w:r>
        <w:r w:rsidRPr="00727B67" w:rsidDel="000676EB">
          <w:rPr>
            <w:sz w:val="24"/>
            <w:szCs w:val="24"/>
          </w:rPr>
          <w:delText xml:space="preserve"> be to that limit?</w:delText>
        </w:r>
        <w:commentRangeEnd w:id="146"/>
        <w:r w:rsidR="00612F78" w:rsidDel="000676EB">
          <w:rPr>
            <w:rStyle w:val="CommentReference"/>
            <w:rFonts w:eastAsia="Times New Roman"/>
          </w:rPr>
          <w:commentReference w:id="146"/>
        </w:r>
        <w:commentRangeEnd w:id="147"/>
        <w:r w:rsidR="000676EB" w:rsidDel="000676EB">
          <w:rPr>
            <w:rStyle w:val="CommentReference"/>
            <w:rFonts w:eastAsia="Times New Roman"/>
          </w:rPr>
          <w:commentReference w:id="147"/>
        </w:r>
      </w:del>
    </w:p>
    <w:p w14:paraId="736A2B01" w14:textId="77777777" w:rsidR="00380917" w:rsidRDefault="00380917" w:rsidP="002572CB">
      <w:pPr>
        <w:rPr>
          <w:sz w:val="24"/>
          <w:szCs w:val="24"/>
        </w:rPr>
      </w:pPr>
    </w:p>
    <w:p w14:paraId="4B00AFB0" w14:textId="00AA4451" w:rsidR="00380917" w:rsidRPr="00727B67" w:rsidDel="00CF2041" w:rsidRDefault="00380917" w:rsidP="00CF2041">
      <w:pPr>
        <w:rPr>
          <w:del w:id="153" w:author="Richard Snodgrass" w:date="2017-03-30T09:42:00Z"/>
          <w:sz w:val="24"/>
          <w:szCs w:val="24"/>
        </w:rPr>
      </w:pPr>
      <w:r>
        <w:rPr>
          <w:sz w:val="24"/>
          <w:szCs w:val="24"/>
        </w:rPr>
        <w:t xml:space="preserve">Table 1 </w:t>
      </w:r>
      <w:r w:rsidRPr="00727B67">
        <w:rPr>
          <w:sz w:val="24"/>
          <w:szCs w:val="24"/>
        </w:rPr>
        <w:t>aggregates the results over the</w:t>
      </w:r>
      <w:r>
        <w:rPr>
          <w:sz w:val="24"/>
          <w:szCs w:val="24"/>
        </w:rPr>
        <w:t xml:space="preserve"> four DBMSes</w:t>
      </w:r>
      <w:r w:rsidRPr="00727B67">
        <w:rPr>
          <w:sz w:val="24"/>
          <w:szCs w:val="24"/>
        </w:rPr>
        <w:t>, which had generations</w:t>
      </w:r>
      <w:r w:rsidR="005E644F">
        <w:rPr>
          <w:sz w:val="24"/>
          <w:szCs w:val="24"/>
        </w:rPr>
        <w:t xml:space="preserve"> ranging from five to </w:t>
      </w:r>
      <w:r w:rsidR="00C176CA">
        <w:rPr>
          <w:sz w:val="24"/>
          <w:szCs w:val="24"/>
        </w:rPr>
        <w:t>thirteen</w:t>
      </w:r>
      <w:r w:rsidR="005E644F">
        <w:rPr>
          <w:sz w:val="24"/>
          <w:szCs w:val="24"/>
        </w:rPr>
        <w:t>. T</w:t>
      </w:r>
      <w:r w:rsidRPr="00727B67">
        <w:rPr>
          <w:sz w:val="24"/>
          <w:szCs w:val="24"/>
        </w:rPr>
        <w:t>his is the</w:t>
      </w:r>
      <w:r>
        <w:rPr>
          <w:sz w:val="24"/>
          <w:szCs w:val="24"/>
        </w:rPr>
        <w:t xml:space="preserve"> </w:t>
      </w:r>
      <w:r w:rsidRPr="004B01EB">
        <w:rPr>
          <w:sz w:val="24"/>
          <w:szCs w:val="24"/>
        </w:rPr>
        <w:t>first</w:t>
      </w:r>
      <w:r w:rsidRPr="00727B67">
        <w:rPr>
          <w:sz w:val="24"/>
          <w:szCs w:val="24"/>
        </w:rPr>
        <w:t xml:space="preserve"> study we are aware of that compares th</w:t>
      </w:r>
      <w:r>
        <w:rPr>
          <w:sz w:val="24"/>
          <w:szCs w:val="24"/>
        </w:rPr>
        <w:t xml:space="preserve">e generational trends of DBMSes </w:t>
      </w:r>
      <w:r w:rsidRPr="00727B67">
        <w:rPr>
          <w:sz w:val="24"/>
          <w:szCs w:val="24"/>
        </w:rPr>
        <w:t>over quite disparate code bases, thus getting at fundamental trends.</w:t>
      </w:r>
    </w:p>
    <w:p w14:paraId="7460C32F" w14:textId="1F0B8D00" w:rsidR="00380917" w:rsidRPr="00727B67" w:rsidDel="00CF2041" w:rsidRDefault="00380917">
      <w:pPr>
        <w:rPr>
          <w:del w:id="154" w:author="Richard Snodgrass" w:date="2017-03-30T09:42:00Z"/>
          <w:sz w:val="24"/>
          <w:szCs w:val="24"/>
        </w:rPr>
      </w:pPr>
    </w:p>
    <w:p w14:paraId="3F2CD085" w14:textId="1BBF87FE" w:rsidR="00380917" w:rsidRPr="00727B67" w:rsidRDefault="00380917">
      <w:pPr>
        <w:rPr>
          <w:sz w:val="24"/>
          <w:szCs w:val="24"/>
        </w:rPr>
      </w:pPr>
      <w:del w:id="155" w:author="Richard Snodgrass" w:date="2017-03-30T09:42:00Z">
        <w:r w:rsidRPr="00727B67" w:rsidDel="00CF2041">
          <w:rPr>
            <w:sz w:val="24"/>
            <w:szCs w:val="24"/>
          </w:rPr>
          <w:delText>Overall, only a sma</w:delText>
        </w:r>
        <w:r w:rsidR="00717238" w:rsidDel="00CF2041">
          <w:rPr>
            <w:sz w:val="24"/>
            <w:szCs w:val="24"/>
          </w:rPr>
          <w:delText>ll number of change points, 3088, or about 3</w:delText>
        </w:r>
        <w:r w:rsidRPr="00727B67" w:rsidDel="00CF2041">
          <w:rPr>
            <w:sz w:val="24"/>
            <w:szCs w:val="24"/>
          </w:rPr>
          <w:delText>% of the</w:delText>
        </w:r>
        <w:r w:rsidDel="00CF2041">
          <w:rPr>
            <w:sz w:val="24"/>
            <w:szCs w:val="24"/>
          </w:rPr>
          <w:delText xml:space="preserve"> </w:delText>
        </w:r>
        <w:r w:rsidRPr="00727B67" w:rsidDel="00CF2041">
          <w:rPr>
            <w:sz w:val="24"/>
            <w:szCs w:val="24"/>
          </w:rPr>
          <w:delText xml:space="preserve">total, satisfied the requirements listed </w:delText>
        </w:r>
        <w:r w:rsidR="005E644F" w:rsidDel="00CF2041">
          <w:rPr>
            <w:sz w:val="24"/>
            <w:szCs w:val="24"/>
          </w:rPr>
          <w:delText>in the Supplementary Materials</w:delText>
        </w:r>
        <w:r w:rsidRPr="00727B67" w:rsidDel="00CF2041">
          <w:rPr>
            <w:sz w:val="24"/>
            <w:szCs w:val="24"/>
          </w:rPr>
          <w:delText>, including having a different</w:delText>
        </w:r>
        <w:r w:rsidDel="00CF2041">
          <w:rPr>
            <w:sz w:val="24"/>
            <w:szCs w:val="24"/>
          </w:rPr>
          <w:delText xml:space="preserve"> </w:delText>
        </w:r>
        <w:r w:rsidRPr="00727B67" w:rsidDel="00CF2041">
          <w:rPr>
            <w:sz w:val="24"/>
            <w:szCs w:val="24"/>
          </w:rPr>
          <w:delText>generation number for the lower and upper plans. In fact, there were no such</w:delText>
        </w:r>
        <w:r w:rsidDel="00CF2041">
          <w:rPr>
            <w:sz w:val="24"/>
            <w:szCs w:val="24"/>
          </w:rPr>
          <w:delText xml:space="preserve"> </w:delText>
        </w:r>
        <w:r w:rsidRPr="00727B67" w:rsidDel="00CF2041">
          <w:rPr>
            <w:sz w:val="24"/>
            <w:szCs w:val="24"/>
          </w:rPr>
          <w:delText>change points for the first th</w:delText>
        </w:r>
        <w:r w:rsidR="00717238" w:rsidDel="00CF2041">
          <w:rPr>
            <w:sz w:val="24"/>
            <w:szCs w:val="24"/>
          </w:rPr>
          <w:delText>ree generations</w:delText>
        </w:r>
        <w:r w:rsidRPr="00727B67" w:rsidDel="00CF2041">
          <w:rPr>
            <w:sz w:val="24"/>
            <w:szCs w:val="24"/>
          </w:rPr>
          <w:delText>.</w:delText>
        </w:r>
      </w:del>
      <w:r w:rsidRPr="00727B67">
        <w:rPr>
          <w:sz w:val="24"/>
          <w:szCs w:val="24"/>
        </w:rPr>
        <w:t xml:space="preserve"> The second column states the number of change points added by</w:t>
      </w:r>
      <w:r>
        <w:rPr>
          <w:sz w:val="24"/>
          <w:szCs w:val="24"/>
        </w:rPr>
        <w:t xml:space="preserve"> </w:t>
      </w:r>
      <w:r w:rsidR="00717238">
        <w:rPr>
          <w:sz w:val="24"/>
          <w:szCs w:val="24"/>
        </w:rPr>
        <w:t>that generation</w:t>
      </w:r>
      <w:r w:rsidRPr="00727B67">
        <w:rPr>
          <w:sz w:val="24"/>
          <w:szCs w:val="24"/>
        </w:rPr>
        <w:t xml:space="preserve">. </w:t>
      </w:r>
      <w:r w:rsidR="005E644F">
        <w:rPr>
          <w:sz w:val="24"/>
          <w:szCs w:val="24"/>
        </w:rPr>
        <w:t>The next three</w:t>
      </w:r>
      <w:r>
        <w:rPr>
          <w:sz w:val="24"/>
          <w:szCs w:val="24"/>
        </w:rPr>
        <w:t xml:space="preserve"> column</w:t>
      </w:r>
      <w:r w:rsidR="005E644F">
        <w:rPr>
          <w:sz w:val="24"/>
          <w:szCs w:val="24"/>
        </w:rPr>
        <w:t>s show</w:t>
      </w:r>
      <w:r>
        <w:rPr>
          <w:sz w:val="24"/>
          <w:szCs w:val="24"/>
        </w:rPr>
        <w:t xml:space="preserve"> the </w:t>
      </w:r>
      <w:r w:rsidRPr="00425529">
        <w:rPr>
          <w:i/>
          <w:sz w:val="24"/>
          <w:szCs w:val="24"/>
        </w:rPr>
        <w:t>cumulative relative delta</w:t>
      </w:r>
      <w:r>
        <w:rPr>
          <w:sz w:val="24"/>
          <w:szCs w:val="24"/>
        </w:rPr>
        <w:t xml:space="preserve"> </w:t>
      </w:r>
      <w:r w:rsidRPr="00727B67">
        <w:rPr>
          <w:sz w:val="24"/>
          <w:szCs w:val="24"/>
        </w:rPr>
        <w:t>for that</w:t>
      </w:r>
      <w:r>
        <w:rPr>
          <w:sz w:val="24"/>
          <w:szCs w:val="24"/>
        </w:rPr>
        <w:t xml:space="preserve"> </w:t>
      </w:r>
      <w:r w:rsidRPr="00727B67">
        <w:rPr>
          <w:sz w:val="24"/>
          <w:szCs w:val="24"/>
        </w:rPr>
        <w:t>generation, defined as</w:t>
      </w:r>
      <w:r>
        <w:rPr>
          <w:sz w:val="24"/>
          <w:szCs w:val="24"/>
        </w:rPr>
        <w:t xml:space="preserve"> </w:t>
      </w:r>
      <w:r w:rsidRPr="00727B67">
        <w:rPr>
          <w:sz w:val="24"/>
          <w:szCs w:val="24"/>
        </w:rPr>
        <w:t>the sum of the average relative delta for those change points associated</w:t>
      </w:r>
      <w:r>
        <w:rPr>
          <w:sz w:val="24"/>
          <w:szCs w:val="24"/>
        </w:rPr>
        <w:t xml:space="preserve"> </w:t>
      </w:r>
      <w:r w:rsidRPr="00727B67">
        <w:rPr>
          <w:sz w:val="24"/>
          <w:szCs w:val="24"/>
        </w:rPr>
        <w:t>with plans having only operators in its generation, divided by the number of</w:t>
      </w:r>
      <w:r>
        <w:rPr>
          <w:sz w:val="24"/>
          <w:szCs w:val="24"/>
        </w:rPr>
        <w:t xml:space="preserve"> </w:t>
      </w:r>
      <w:r w:rsidRPr="00727B67">
        <w:rPr>
          <w:sz w:val="24"/>
          <w:szCs w:val="24"/>
        </w:rPr>
        <w:t>change points. This is the relevant number for a generation, as it includes</w:t>
      </w:r>
      <w:r>
        <w:rPr>
          <w:sz w:val="24"/>
          <w:szCs w:val="24"/>
        </w:rPr>
        <w:t xml:space="preserve"> </w:t>
      </w:r>
      <w:r w:rsidRPr="00727B67">
        <w:rPr>
          <w:sz w:val="24"/>
          <w:szCs w:val="24"/>
        </w:rPr>
        <w:t>all plans that would have been emitted by that generation, using the</w:t>
      </w:r>
      <w:r>
        <w:rPr>
          <w:sz w:val="24"/>
          <w:szCs w:val="24"/>
        </w:rPr>
        <w:t xml:space="preserve"> </w:t>
      </w:r>
      <w:r w:rsidRPr="00727B67">
        <w:rPr>
          <w:sz w:val="24"/>
          <w:szCs w:val="24"/>
        </w:rPr>
        <w:t>operators at that generation's disposal.</w:t>
      </w:r>
    </w:p>
    <w:p w14:paraId="35484E44" w14:textId="77777777" w:rsidR="00380917" w:rsidRDefault="00380917" w:rsidP="00380917">
      <w:pPr>
        <w:rPr>
          <w:sz w:val="24"/>
          <w:szCs w:val="24"/>
        </w:rPr>
      </w:pPr>
    </w:p>
    <w:p w14:paraId="4640B2B6" w14:textId="52D7B986" w:rsidR="00380917" w:rsidRPr="00727B67" w:rsidRDefault="00380917" w:rsidP="00380917">
      <w:pPr>
        <w:rPr>
          <w:sz w:val="24"/>
          <w:szCs w:val="24"/>
        </w:rPr>
      </w:pPr>
      <w:r w:rsidRPr="00727B67">
        <w:rPr>
          <w:sz w:val="24"/>
          <w:szCs w:val="24"/>
        </w:rPr>
        <w:t>The next-to-last column brings the non-suboptimal and suboptimal together, stating</w:t>
      </w:r>
      <w:r>
        <w:rPr>
          <w:sz w:val="24"/>
          <w:szCs w:val="24"/>
        </w:rPr>
        <w:t xml:space="preserve"> the </w:t>
      </w:r>
      <w:r w:rsidRPr="00425529">
        <w:rPr>
          <w:i/>
          <w:sz w:val="24"/>
          <w:szCs w:val="24"/>
        </w:rPr>
        <w:t>net cumulative relative delta,</w:t>
      </w:r>
      <w:r w:rsidRPr="00727B67">
        <w:rPr>
          <w:sz w:val="24"/>
          <w:szCs w:val="24"/>
        </w:rPr>
        <w:t xml:space="preserve"> gathering the change points</w:t>
      </w:r>
      <w:r>
        <w:rPr>
          <w:sz w:val="24"/>
          <w:szCs w:val="24"/>
        </w:rPr>
        <w:t xml:space="preserve"> </w:t>
      </w:r>
      <w:r w:rsidRPr="00727B67">
        <w:rPr>
          <w:sz w:val="24"/>
          <w:szCs w:val="24"/>
        </w:rPr>
        <w:t>with plans that would have been generated by that DBMS generation</w:t>
      </w:r>
      <w:r>
        <w:rPr>
          <w:sz w:val="24"/>
          <w:szCs w:val="24"/>
        </w:rPr>
        <w:t xml:space="preserve"> </w:t>
      </w:r>
      <w:r w:rsidRPr="00727B67">
        <w:rPr>
          <w:sz w:val="24"/>
          <w:szCs w:val="24"/>
        </w:rPr>
        <w:t>together. We see t</w:t>
      </w:r>
      <w:r>
        <w:rPr>
          <w:sz w:val="24"/>
          <w:szCs w:val="24"/>
        </w:rPr>
        <w:t>hat the net starts out at -0.24</w:t>
      </w:r>
      <w:r w:rsidRPr="00727B67">
        <w:rPr>
          <w:sz w:val="24"/>
          <w:szCs w:val="24"/>
        </w:rPr>
        <w:t>, indicating that the new</w:t>
      </w:r>
      <w:r w:rsidR="00612F78">
        <w:rPr>
          <w:sz w:val="24"/>
          <w:szCs w:val="24"/>
        </w:rPr>
        <w:t xml:space="preserve"> </w:t>
      </w:r>
      <w:r>
        <w:rPr>
          <w:sz w:val="24"/>
          <w:szCs w:val="24"/>
        </w:rPr>
        <w:t xml:space="preserve">operators are </w:t>
      </w:r>
      <w:r w:rsidRPr="00425529">
        <w:rPr>
          <w:i/>
          <w:sz w:val="24"/>
          <w:szCs w:val="24"/>
        </w:rPr>
        <w:t>decreasing</w:t>
      </w:r>
      <w:r w:rsidRPr="00727B67">
        <w:rPr>
          <w:sz w:val="24"/>
          <w:szCs w:val="24"/>
        </w:rPr>
        <w:t xml:space="preserve"> the query time for the</w:t>
      </w:r>
      <w:r>
        <w:rPr>
          <w:sz w:val="24"/>
          <w:szCs w:val="24"/>
        </w:rPr>
        <w:t xml:space="preserve"> </w:t>
      </w:r>
      <w:r w:rsidRPr="00727B67">
        <w:rPr>
          <w:sz w:val="24"/>
          <w:szCs w:val="24"/>
        </w:rPr>
        <w:t>workload. Unfortunately, this happy situation starts to deteriorate: with</w:t>
      </w:r>
      <w:r>
        <w:rPr>
          <w:sz w:val="24"/>
          <w:szCs w:val="24"/>
        </w:rPr>
        <w:t xml:space="preserve"> </w:t>
      </w:r>
      <w:r w:rsidRPr="00727B67">
        <w:rPr>
          <w:sz w:val="24"/>
          <w:szCs w:val="24"/>
        </w:rPr>
        <w:t xml:space="preserve">each successive generation, the improvement is less. This is as </w:t>
      </w:r>
      <w:r w:rsidRPr="00727B67">
        <w:rPr>
          <w:sz w:val="24"/>
          <w:szCs w:val="24"/>
        </w:rPr>
        <w:lastRenderedPageBreak/>
        <w:t>predicted:</w:t>
      </w:r>
      <w:r>
        <w:rPr>
          <w:sz w:val="24"/>
          <w:szCs w:val="24"/>
        </w:rPr>
        <w:t xml:space="preserve"> </w:t>
      </w:r>
      <w:r w:rsidRPr="00727B67">
        <w:rPr>
          <w:sz w:val="24"/>
          <w:szCs w:val="24"/>
        </w:rPr>
        <w:t>the optimizer is struggling with both more options (plans over the available</w:t>
      </w:r>
      <w:r>
        <w:rPr>
          <w:sz w:val="24"/>
          <w:szCs w:val="24"/>
        </w:rPr>
        <w:t xml:space="preserve"> </w:t>
      </w:r>
      <w:r w:rsidRPr="00727B67">
        <w:rPr>
          <w:sz w:val="24"/>
          <w:szCs w:val="24"/>
        </w:rPr>
        <w:t>operators) to select from and a diminished opportunity to make a significant</w:t>
      </w:r>
      <w:r>
        <w:rPr>
          <w:sz w:val="24"/>
          <w:szCs w:val="24"/>
        </w:rPr>
        <w:t xml:space="preserve"> </w:t>
      </w:r>
      <w:r w:rsidRPr="00727B67">
        <w:rPr>
          <w:sz w:val="24"/>
          <w:szCs w:val="24"/>
        </w:rPr>
        <w:t>improvement.</w:t>
      </w:r>
    </w:p>
    <w:p w14:paraId="3B14D99E" w14:textId="77777777" w:rsidR="00380917" w:rsidRPr="00727B67" w:rsidRDefault="00380917" w:rsidP="00380917">
      <w:pPr>
        <w:rPr>
          <w:sz w:val="24"/>
          <w:szCs w:val="24"/>
        </w:rPr>
      </w:pPr>
    </w:p>
    <w:p w14:paraId="29ED52A6" w14:textId="77777777" w:rsidR="00380917" w:rsidRPr="00727B67" w:rsidRDefault="00380917" w:rsidP="00380917">
      <w:pPr>
        <w:rPr>
          <w:sz w:val="24"/>
          <w:szCs w:val="24"/>
        </w:rPr>
      </w:pPr>
      <w:r w:rsidRPr="00727B67">
        <w:rPr>
          <w:sz w:val="24"/>
          <w:szCs w:val="24"/>
        </w:rPr>
        <w:t>We also see that at Generation 10, the net actually becomes very slightly positive: meaning that the performance</w:t>
      </w:r>
      <w:r>
        <w:rPr>
          <w:sz w:val="24"/>
          <w:szCs w:val="24"/>
        </w:rPr>
        <w:t xml:space="preserve"> </w:t>
      </w:r>
      <w:r w:rsidRPr="00727B67">
        <w:rPr>
          <w:sz w:val="24"/>
          <w:szCs w:val="24"/>
        </w:rPr>
        <w:t>curve has hit a minimum and is now on its way up, towards slower</w:t>
      </w:r>
      <w:r w:rsidR="00CE7AC8">
        <w:rPr>
          <w:sz w:val="24"/>
          <w:szCs w:val="24"/>
        </w:rPr>
        <w:t xml:space="preserve"> </w:t>
      </w:r>
      <w:r w:rsidRPr="00727B67">
        <w:rPr>
          <w:sz w:val="24"/>
          <w:szCs w:val="24"/>
        </w:rPr>
        <w:t>performance. This trend increases in later generations.</w:t>
      </w:r>
    </w:p>
    <w:p w14:paraId="10887264" w14:textId="77777777" w:rsidR="00380917" w:rsidRDefault="00380917" w:rsidP="002572CB">
      <w:pPr>
        <w:rPr>
          <w:b/>
          <w:sz w:val="24"/>
          <w:szCs w:val="24"/>
        </w:rPr>
      </w:pPr>
    </w:p>
    <w:p w14:paraId="5D990FC3" w14:textId="77777777" w:rsidR="002572CB" w:rsidRDefault="002572CB" w:rsidP="002572CB">
      <w:pPr>
        <w:rPr>
          <w:sz w:val="24"/>
          <w:szCs w:val="24"/>
        </w:rPr>
      </w:pPr>
      <w:r w:rsidRPr="00DD0A0B">
        <w:rPr>
          <w:b/>
          <w:sz w:val="24"/>
          <w:szCs w:val="24"/>
        </w:rPr>
        <w:t>Have Modern DBMSes Hit the Wall?</w:t>
      </w:r>
      <w:r>
        <w:rPr>
          <w:b/>
          <w:sz w:val="24"/>
          <w:szCs w:val="24"/>
        </w:rPr>
        <w:t xml:space="preserve"> </w:t>
      </w:r>
      <w:r w:rsidRPr="00727B67">
        <w:rPr>
          <w:sz w:val="24"/>
          <w:szCs w:val="24"/>
        </w:rPr>
        <w:t xml:space="preserve">The final column integrates the </w:t>
      </w:r>
      <w:r w:rsidR="005E644F">
        <w:rPr>
          <w:sz w:val="24"/>
          <w:szCs w:val="24"/>
        </w:rPr>
        <w:t>net cumulative</w:t>
      </w:r>
      <w:r w:rsidRPr="00727B67">
        <w:rPr>
          <w:sz w:val="24"/>
          <w:szCs w:val="24"/>
        </w:rPr>
        <w:t xml:space="preserve"> relative delta to produce a unit-less</w:t>
      </w:r>
      <w:r>
        <w:rPr>
          <w:sz w:val="24"/>
          <w:szCs w:val="24"/>
        </w:rPr>
        <w:t xml:space="preserve"> </w:t>
      </w:r>
      <w:r w:rsidRPr="00425529">
        <w:rPr>
          <w:i/>
          <w:sz w:val="24"/>
          <w:szCs w:val="24"/>
        </w:rPr>
        <w:t>relative performance</w:t>
      </w:r>
      <w:r w:rsidRPr="00727B67">
        <w:rPr>
          <w:sz w:val="24"/>
          <w:szCs w:val="24"/>
        </w:rPr>
        <w:t>, a simulation of how the four DBMSes together</w:t>
      </w:r>
      <w:r>
        <w:rPr>
          <w:sz w:val="24"/>
          <w:szCs w:val="24"/>
        </w:rPr>
        <w:t xml:space="preserve"> </w:t>
      </w:r>
      <w:r w:rsidRPr="00727B67">
        <w:rPr>
          <w:sz w:val="24"/>
          <w:szCs w:val="24"/>
        </w:rPr>
        <w:t>would have performed (say,</w:t>
      </w:r>
      <w:r w:rsidR="005E644F">
        <w:rPr>
          <w:sz w:val="24"/>
          <w:szCs w:val="24"/>
        </w:rPr>
        <w:t xml:space="preserve"> in</w:t>
      </w:r>
      <w:r w:rsidRPr="00727B67">
        <w:rPr>
          <w:sz w:val="24"/>
          <w:szCs w:val="24"/>
        </w:rPr>
        <w:t xml:space="preserve"> total </w:t>
      </w:r>
      <w:r w:rsidR="005E644F">
        <w:rPr>
          <w:sz w:val="24"/>
          <w:szCs w:val="24"/>
        </w:rPr>
        <w:t xml:space="preserve">execution </w:t>
      </w:r>
      <w:r w:rsidRPr="00727B67">
        <w:rPr>
          <w:sz w:val="24"/>
          <w:szCs w:val="24"/>
        </w:rPr>
        <w:t xml:space="preserve">time) on </w:t>
      </w:r>
      <w:r>
        <w:rPr>
          <w:sz w:val="24"/>
          <w:szCs w:val="24"/>
        </w:rPr>
        <w:t>the experiment workload of the e</w:t>
      </w:r>
      <w:r w:rsidRPr="00727B67">
        <w:rPr>
          <w:sz w:val="24"/>
          <w:szCs w:val="24"/>
        </w:rPr>
        <w:t>xperiment, or rather the 1378 change points selected by the cr</w:t>
      </w:r>
      <w:r>
        <w:rPr>
          <w:sz w:val="24"/>
          <w:szCs w:val="24"/>
        </w:rPr>
        <w:t>iteria discussed above</w:t>
      </w:r>
      <w:r w:rsidRPr="00727B67">
        <w:rPr>
          <w:sz w:val="24"/>
          <w:szCs w:val="24"/>
        </w:rPr>
        <w:t>. (We emphasize that our experiment estimates just</w:t>
      </w:r>
      <w:r>
        <w:rPr>
          <w:sz w:val="24"/>
          <w:szCs w:val="24"/>
        </w:rPr>
        <w:t xml:space="preserve"> </w:t>
      </w:r>
      <w:r w:rsidRPr="00727B67">
        <w:rPr>
          <w:sz w:val="24"/>
          <w:szCs w:val="24"/>
        </w:rPr>
        <w:t xml:space="preserve">the first derivative of </w:t>
      </w:r>
      <w:r w:rsidR="005E644F">
        <w:rPr>
          <w:sz w:val="24"/>
          <w:szCs w:val="24"/>
        </w:rPr>
        <w:t xml:space="preserve">the performance graph, </w:t>
      </w:r>
      <w:r w:rsidRPr="00727B67">
        <w:rPr>
          <w:sz w:val="24"/>
          <w:szCs w:val="24"/>
        </w:rPr>
        <w:t>the net cumulative</w:t>
      </w:r>
      <w:r>
        <w:rPr>
          <w:sz w:val="24"/>
          <w:szCs w:val="24"/>
        </w:rPr>
        <w:t xml:space="preserve"> </w:t>
      </w:r>
      <w:r w:rsidRPr="00727B67">
        <w:rPr>
          <w:sz w:val="24"/>
          <w:szCs w:val="24"/>
        </w:rPr>
        <w:t>relative delta, and then only for a small</w:t>
      </w:r>
      <w:r>
        <w:rPr>
          <w:sz w:val="24"/>
          <w:szCs w:val="24"/>
        </w:rPr>
        <w:t xml:space="preserve"> </w:t>
      </w:r>
      <w:r w:rsidRPr="00727B67">
        <w:rPr>
          <w:sz w:val="24"/>
          <w:szCs w:val="24"/>
        </w:rPr>
        <w:t>number of Q@Cs, and then only</w:t>
      </w:r>
      <w:r w:rsidR="005E644F">
        <w:rPr>
          <w:sz w:val="24"/>
          <w:szCs w:val="24"/>
        </w:rPr>
        <w:t xml:space="preserve"> as a relative measure, between</w:t>
      </w:r>
      <w:r w:rsidR="00CE7AC8">
        <w:rPr>
          <w:sz w:val="24"/>
          <w:szCs w:val="24"/>
        </w:rPr>
        <w:t xml:space="preserve"> </w:t>
      </w:r>
      <w:r w:rsidRPr="00727B67">
        <w:rPr>
          <w:sz w:val="24"/>
          <w:szCs w:val="24"/>
        </w:rPr>
        <w:t>-</w:t>
      </w:r>
      <w:r w:rsidR="00CE7AC8">
        <w:rPr>
          <w:sz w:val="24"/>
          <w:szCs w:val="24"/>
        </w:rPr>
        <w:t xml:space="preserve">1 </w:t>
      </w:r>
      <w:r w:rsidRPr="00727B67">
        <w:rPr>
          <w:sz w:val="24"/>
          <w:szCs w:val="24"/>
        </w:rPr>
        <w:t>and 1. It is</w:t>
      </w:r>
      <w:r>
        <w:rPr>
          <w:sz w:val="24"/>
          <w:szCs w:val="24"/>
        </w:rPr>
        <w:t xml:space="preserve"> </w:t>
      </w:r>
      <w:r w:rsidRPr="00727B67">
        <w:rPr>
          <w:sz w:val="24"/>
          <w:szCs w:val="24"/>
        </w:rPr>
        <w:t>thus only very</w:t>
      </w:r>
      <w:r>
        <w:rPr>
          <w:sz w:val="24"/>
          <w:szCs w:val="24"/>
        </w:rPr>
        <w:t xml:space="preserve"> roughly indicative of the </w:t>
      </w:r>
      <w:r w:rsidRPr="00425529">
        <w:rPr>
          <w:i/>
          <w:sz w:val="24"/>
          <w:szCs w:val="24"/>
        </w:rPr>
        <w:t>shape</w:t>
      </w:r>
      <w:r w:rsidRPr="00727B67">
        <w:rPr>
          <w:sz w:val="24"/>
          <w:szCs w:val="24"/>
        </w:rPr>
        <w:t xml:space="preserve"> of the performance graph.)</w:t>
      </w:r>
      <w:r>
        <w:rPr>
          <w:sz w:val="24"/>
          <w:szCs w:val="24"/>
        </w:rPr>
        <w:t xml:space="preserve"> </w:t>
      </w:r>
      <w:r w:rsidRPr="00727B67">
        <w:rPr>
          <w:sz w:val="24"/>
          <w:szCs w:val="24"/>
        </w:rPr>
        <w:t>The relative performance gets better (faster, indicated by a falling</w:t>
      </w:r>
      <w:r>
        <w:rPr>
          <w:sz w:val="24"/>
          <w:szCs w:val="24"/>
        </w:rPr>
        <w:t xml:space="preserve"> </w:t>
      </w:r>
      <w:r w:rsidRPr="00727B67">
        <w:rPr>
          <w:sz w:val="24"/>
          <w:szCs w:val="24"/>
        </w:rPr>
        <w:t>value), but that trend again stops at generation 10, after which the</w:t>
      </w:r>
      <w:r>
        <w:rPr>
          <w:sz w:val="24"/>
          <w:szCs w:val="24"/>
        </w:rPr>
        <w:t xml:space="preserve"> </w:t>
      </w:r>
      <w:r w:rsidRPr="00727B67">
        <w:rPr>
          <w:sz w:val="24"/>
          <w:szCs w:val="24"/>
        </w:rPr>
        <w:t>relative performance actually gets worse (slower, indicated by a rising value).</w:t>
      </w:r>
    </w:p>
    <w:p w14:paraId="53FE96D6" w14:textId="77777777" w:rsidR="00CE7AC8" w:rsidRDefault="00CE7AC8" w:rsidP="002572CB">
      <w:pPr>
        <w:rPr>
          <w:sz w:val="24"/>
          <w:szCs w:val="24"/>
        </w:rPr>
      </w:pPr>
    </w:p>
    <w:p w14:paraId="68ED7844" w14:textId="5E251B4D" w:rsidR="00F54D1C" w:rsidRDefault="00F54D1C" w:rsidP="00F54D1C">
      <w:pPr>
        <w:rPr>
          <w:ins w:id="156" w:author="Richard Snodgrass" w:date="2017-03-27T16:26:00Z"/>
          <w:sz w:val="24"/>
          <w:szCs w:val="24"/>
        </w:rPr>
      </w:pPr>
      <w:commentRangeStart w:id="157"/>
      <w:r>
        <w:rPr>
          <w:sz w:val="24"/>
          <w:szCs w:val="24"/>
        </w:rPr>
        <w:t xml:space="preserve">Figure 1 </w:t>
      </w:r>
      <w:r w:rsidRPr="00727B67">
        <w:rPr>
          <w:sz w:val="24"/>
          <w:szCs w:val="24"/>
        </w:rPr>
        <w:t>tell</w:t>
      </w:r>
      <w:r>
        <w:rPr>
          <w:sz w:val="24"/>
          <w:szCs w:val="24"/>
        </w:rPr>
        <w:t>s</w:t>
      </w:r>
      <w:r w:rsidRPr="00727B67">
        <w:rPr>
          <w:sz w:val="24"/>
          <w:szCs w:val="24"/>
        </w:rPr>
        <w:t xml:space="preserve"> the story</w:t>
      </w:r>
      <w:r>
        <w:rPr>
          <w:sz w:val="24"/>
          <w:szCs w:val="24"/>
        </w:rPr>
        <w:t xml:space="preserve"> graphically. </w:t>
      </w:r>
      <w:commentRangeEnd w:id="157"/>
      <w:r w:rsidR="008E2FA3">
        <w:rPr>
          <w:rStyle w:val="CommentReference"/>
          <w:rFonts w:eastAsia="Times New Roman"/>
        </w:rPr>
        <w:commentReference w:id="157"/>
      </w:r>
      <w:r>
        <w:rPr>
          <w:sz w:val="24"/>
          <w:szCs w:val="24"/>
        </w:rPr>
        <w:t xml:space="preserve">Figure </w:t>
      </w:r>
      <w:r w:rsidR="008E2FA3">
        <w:rPr>
          <w:sz w:val="24"/>
          <w:szCs w:val="24"/>
        </w:rPr>
        <w:t>1</w:t>
      </w:r>
      <w:r>
        <w:rPr>
          <w:sz w:val="24"/>
          <w:szCs w:val="24"/>
        </w:rPr>
        <w:t>(A)</w:t>
      </w:r>
      <w:r w:rsidR="005E644F">
        <w:rPr>
          <w:sz w:val="24"/>
          <w:szCs w:val="24"/>
        </w:rPr>
        <w:t xml:space="preserve"> plots the fourth </w:t>
      </w:r>
      <w:r w:rsidRPr="00727B67">
        <w:rPr>
          <w:sz w:val="24"/>
          <w:szCs w:val="24"/>
        </w:rPr>
        <w:t>column of</w:t>
      </w:r>
      <w:r>
        <w:rPr>
          <w:sz w:val="24"/>
          <w:szCs w:val="24"/>
        </w:rPr>
        <w:t xml:space="preserve"> Table 1</w:t>
      </w:r>
      <w:r w:rsidR="005E644F">
        <w:rPr>
          <w:sz w:val="24"/>
          <w:szCs w:val="24"/>
        </w:rPr>
        <w:t xml:space="preserve"> as the top line (</w:t>
      </w:r>
      <w:r w:rsidRPr="00727B67">
        <w:rPr>
          <w:sz w:val="24"/>
          <w:szCs w:val="24"/>
        </w:rPr>
        <w:t>suboptimal cumulative</w:t>
      </w:r>
      <w:r>
        <w:rPr>
          <w:sz w:val="24"/>
          <w:szCs w:val="24"/>
        </w:rPr>
        <w:t xml:space="preserve"> </w:t>
      </w:r>
      <w:r w:rsidRPr="00727B67">
        <w:rPr>
          <w:sz w:val="24"/>
          <w:szCs w:val="24"/>
        </w:rPr>
        <w:t xml:space="preserve">relative data), the </w:t>
      </w:r>
      <w:r w:rsidR="005E644F">
        <w:rPr>
          <w:sz w:val="24"/>
          <w:szCs w:val="24"/>
        </w:rPr>
        <w:t>third</w:t>
      </w:r>
      <w:r w:rsidRPr="00727B67">
        <w:rPr>
          <w:sz w:val="24"/>
          <w:szCs w:val="24"/>
        </w:rPr>
        <w:t xml:space="preserve"> </w:t>
      </w:r>
      <w:r>
        <w:rPr>
          <w:sz w:val="24"/>
          <w:szCs w:val="24"/>
        </w:rPr>
        <w:t>column of Table 1</w:t>
      </w:r>
      <w:r w:rsidRPr="00727B67">
        <w:rPr>
          <w:sz w:val="24"/>
          <w:szCs w:val="24"/>
        </w:rPr>
        <w:t xml:space="preserve"> as the bottom</w:t>
      </w:r>
      <w:r>
        <w:rPr>
          <w:sz w:val="24"/>
          <w:szCs w:val="24"/>
        </w:rPr>
        <w:t xml:space="preserve"> </w:t>
      </w:r>
      <w:r w:rsidRPr="00727B67">
        <w:rPr>
          <w:sz w:val="24"/>
          <w:szCs w:val="24"/>
        </w:rPr>
        <w:t xml:space="preserve">line </w:t>
      </w:r>
      <w:r w:rsidR="00700FCA">
        <w:rPr>
          <w:sz w:val="24"/>
          <w:szCs w:val="24"/>
        </w:rPr>
        <w:t xml:space="preserve">                </w:t>
      </w:r>
      <w:r w:rsidRPr="00727B67">
        <w:rPr>
          <w:sz w:val="24"/>
          <w:szCs w:val="24"/>
        </w:rPr>
        <w:t>(</w:t>
      </w:r>
      <w:r w:rsidR="005E644F">
        <w:rPr>
          <w:sz w:val="24"/>
          <w:szCs w:val="24"/>
        </w:rPr>
        <w:t>non-</w:t>
      </w:r>
      <w:r w:rsidRPr="00727B67">
        <w:rPr>
          <w:sz w:val="24"/>
          <w:szCs w:val="24"/>
        </w:rPr>
        <w:t>suboptimal cumulative relative delta), and the fifth column of</w:t>
      </w:r>
      <w:r>
        <w:rPr>
          <w:sz w:val="24"/>
          <w:szCs w:val="24"/>
        </w:rPr>
        <w:t xml:space="preserve"> Table 1</w:t>
      </w:r>
      <w:r w:rsidRPr="00727B67">
        <w:rPr>
          <w:sz w:val="24"/>
          <w:szCs w:val="24"/>
        </w:rPr>
        <w:t xml:space="preserve"> as the middle line (net cumulative relative delta)</w:t>
      </w:r>
      <w:r>
        <w:rPr>
          <w:sz w:val="24"/>
          <w:szCs w:val="24"/>
        </w:rPr>
        <w:t xml:space="preserve"> </w:t>
      </w:r>
      <w:r w:rsidRPr="00727B67">
        <w:rPr>
          <w:sz w:val="24"/>
          <w:szCs w:val="24"/>
        </w:rPr>
        <w:t>in the center. This middle line has a least squares slope</w:t>
      </w:r>
      <w:r w:rsidR="005E644F">
        <w:rPr>
          <w:sz w:val="24"/>
          <w:szCs w:val="24"/>
        </w:rPr>
        <w:t xml:space="preserve"> of </w:t>
      </w:r>
      <w:r w:rsidRPr="00727B67">
        <w:rPr>
          <w:sz w:val="24"/>
          <w:szCs w:val="24"/>
        </w:rPr>
        <w:t>0.024, which</w:t>
      </w:r>
      <w:r>
        <w:rPr>
          <w:sz w:val="24"/>
          <w:szCs w:val="24"/>
        </w:rPr>
        <w:t xml:space="preserve"> </w:t>
      </w:r>
      <w:r w:rsidRPr="00727B67">
        <w:rPr>
          <w:sz w:val="24"/>
          <w:szCs w:val="24"/>
        </w:rPr>
        <w:t>is consistent with the transition from a generation being net beneficial to</w:t>
      </w:r>
      <w:r>
        <w:rPr>
          <w:sz w:val="24"/>
          <w:szCs w:val="24"/>
        </w:rPr>
        <w:t xml:space="preserve"> </w:t>
      </w:r>
      <w:r w:rsidRPr="00727B67">
        <w:rPr>
          <w:sz w:val="24"/>
          <w:szCs w:val="24"/>
        </w:rPr>
        <w:t>actually being slightly suboptimal around generation 10 and more so at later</w:t>
      </w:r>
      <w:r>
        <w:rPr>
          <w:sz w:val="24"/>
          <w:szCs w:val="24"/>
        </w:rPr>
        <w:t xml:space="preserve"> </w:t>
      </w:r>
      <w:r w:rsidRPr="00727B67">
        <w:rPr>
          <w:sz w:val="24"/>
          <w:szCs w:val="24"/>
        </w:rPr>
        <w:t>generatio</w:t>
      </w:r>
      <w:r>
        <w:rPr>
          <w:sz w:val="24"/>
          <w:szCs w:val="24"/>
        </w:rPr>
        <w:t>ns. Figure 1(B)</w:t>
      </w:r>
      <w:r w:rsidRPr="00727B67">
        <w:rPr>
          <w:sz w:val="24"/>
          <w:szCs w:val="24"/>
        </w:rPr>
        <w:t xml:space="preserve"> plots the last column of</w:t>
      </w:r>
      <w:r>
        <w:rPr>
          <w:sz w:val="24"/>
          <w:szCs w:val="24"/>
        </w:rPr>
        <w:t xml:space="preserve"> Table 1</w:t>
      </w:r>
      <w:r w:rsidRPr="00727B67">
        <w:rPr>
          <w:sz w:val="24"/>
          <w:szCs w:val="24"/>
        </w:rPr>
        <w:t>, the relative performance across generation. This</w:t>
      </w:r>
      <w:r>
        <w:rPr>
          <w:sz w:val="24"/>
          <w:szCs w:val="24"/>
        </w:rPr>
        <w:t xml:space="preserve"> </w:t>
      </w:r>
      <w:r w:rsidRPr="00727B67">
        <w:rPr>
          <w:sz w:val="24"/>
          <w:szCs w:val="24"/>
        </w:rPr>
        <w:t>illustrates visually that the performance time falls (gets better) until</w:t>
      </w:r>
      <w:r>
        <w:rPr>
          <w:sz w:val="24"/>
          <w:szCs w:val="24"/>
        </w:rPr>
        <w:t xml:space="preserve"> </w:t>
      </w:r>
      <w:r w:rsidRPr="00727B67">
        <w:rPr>
          <w:sz w:val="24"/>
          <w:szCs w:val="24"/>
        </w:rPr>
        <w:t>around generation 10, after which adding an operator might have an overall</w:t>
      </w:r>
      <w:r>
        <w:rPr>
          <w:sz w:val="24"/>
          <w:szCs w:val="24"/>
        </w:rPr>
        <w:t xml:space="preserve"> </w:t>
      </w:r>
      <w:r w:rsidRPr="00727B67">
        <w:rPr>
          <w:sz w:val="24"/>
          <w:szCs w:val="24"/>
        </w:rPr>
        <w:t>detrimental impact, actually slowing down the query.</w:t>
      </w:r>
    </w:p>
    <w:p w14:paraId="509547B7" w14:textId="77777777" w:rsidR="00AA0942" w:rsidRPr="00727B67" w:rsidRDefault="00AA0942" w:rsidP="00F54D1C">
      <w:pPr>
        <w:rPr>
          <w:sz w:val="24"/>
          <w:szCs w:val="24"/>
        </w:rPr>
      </w:pPr>
    </w:p>
    <w:p w14:paraId="1C43866F" w14:textId="0E6A0658" w:rsidR="002572CB" w:rsidRDefault="002572CB" w:rsidP="002572CB">
      <w:pPr>
        <w:rPr>
          <w:sz w:val="24"/>
          <w:szCs w:val="24"/>
        </w:rPr>
      </w:pPr>
      <w:r>
        <w:rPr>
          <w:noProof/>
          <w:sz w:val="24"/>
          <w:szCs w:val="24"/>
        </w:rPr>
        <w:drawing>
          <wp:inline distT="0" distB="0" distL="0" distR="0" wp14:anchorId="493B9A5E" wp14:editId="6F13880E">
            <wp:extent cx="3931920" cy="2752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_benefit.eps"/>
                    <pic:cNvPicPr/>
                  </pic:nvPicPr>
                  <pic:blipFill>
                    <a:blip r:embed="rId15"/>
                    <a:stretch>
                      <a:fillRect/>
                    </a:stretch>
                  </pic:blipFill>
                  <pic:spPr>
                    <a:xfrm>
                      <a:off x="0" y="0"/>
                      <a:ext cx="3950062" cy="2765043"/>
                    </a:xfrm>
                    <a:prstGeom prst="rect">
                      <a:avLst/>
                    </a:prstGeom>
                  </pic:spPr>
                </pic:pic>
              </a:graphicData>
            </a:graphic>
          </wp:inline>
        </w:drawing>
      </w:r>
      <w:r>
        <w:rPr>
          <w:noProof/>
          <w:sz w:val="24"/>
          <w:szCs w:val="24"/>
        </w:rPr>
        <w:drawing>
          <wp:inline distT="0" distB="0" distL="0" distR="0" wp14:anchorId="5C0D0066" wp14:editId="3B7CCD4C">
            <wp:extent cx="1874520" cy="2750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_gen.eps"/>
                    <pic:cNvPicPr/>
                  </pic:nvPicPr>
                  <pic:blipFill>
                    <a:blip r:embed="rId16"/>
                    <a:stretch>
                      <a:fillRect/>
                    </a:stretch>
                  </pic:blipFill>
                  <pic:spPr>
                    <a:xfrm>
                      <a:off x="0" y="0"/>
                      <a:ext cx="1893631" cy="2778429"/>
                    </a:xfrm>
                    <a:prstGeom prst="rect">
                      <a:avLst/>
                    </a:prstGeom>
                  </pic:spPr>
                </pic:pic>
              </a:graphicData>
            </a:graphic>
          </wp:inline>
        </w:drawing>
      </w:r>
    </w:p>
    <w:p w14:paraId="65891B53" w14:textId="16381B9E" w:rsidR="002572CB" w:rsidRDefault="002572CB" w:rsidP="002572CB">
      <w:pPr>
        <w:rPr>
          <w:sz w:val="24"/>
          <w:szCs w:val="24"/>
        </w:rPr>
      </w:pPr>
    </w:p>
    <w:p w14:paraId="57EA3889" w14:textId="376A4000" w:rsidR="002572CB" w:rsidRPr="00727B67" w:rsidRDefault="00CE7AC8" w:rsidP="002572CB">
      <w:pPr>
        <w:rPr>
          <w:sz w:val="24"/>
          <w:szCs w:val="24"/>
        </w:rPr>
      </w:pPr>
      <w:r>
        <w:rPr>
          <w:sz w:val="24"/>
          <w:szCs w:val="24"/>
        </w:rPr>
        <w:t>(</w:t>
      </w:r>
      <w:r w:rsidRPr="00CE7AC8">
        <w:rPr>
          <w:b/>
          <w:sz w:val="24"/>
          <w:szCs w:val="24"/>
        </w:rPr>
        <w:t>A</w:t>
      </w:r>
      <w:r w:rsidR="002572CB">
        <w:rPr>
          <w:sz w:val="24"/>
          <w:szCs w:val="24"/>
        </w:rPr>
        <w:t>) Cu</w:t>
      </w:r>
      <w:r w:rsidR="002572CB" w:rsidRPr="00727B67">
        <w:rPr>
          <w:sz w:val="24"/>
          <w:szCs w:val="24"/>
        </w:rPr>
        <w:t xml:space="preserve">mulative Average </w:t>
      </w:r>
      <w:r w:rsidR="002572CB">
        <w:rPr>
          <w:sz w:val="24"/>
          <w:szCs w:val="24"/>
        </w:rPr>
        <w:t xml:space="preserve">Relative Delta over Generations     </w:t>
      </w:r>
      <w:r>
        <w:rPr>
          <w:sz w:val="24"/>
          <w:szCs w:val="24"/>
        </w:rPr>
        <w:t>(</w:t>
      </w:r>
      <w:r w:rsidRPr="00CE7AC8">
        <w:rPr>
          <w:b/>
          <w:sz w:val="24"/>
          <w:szCs w:val="24"/>
        </w:rPr>
        <w:t>B</w:t>
      </w:r>
      <w:r>
        <w:rPr>
          <w:sz w:val="24"/>
          <w:szCs w:val="24"/>
        </w:rPr>
        <w:t>)</w:t>
      </w:r>
      <w:r w:rsidR="002572CB">
        <w:rPr>
          <w:sz w:val="24"/>
          <w:szCs w:val="24"/>
        </w:rPr>
        <w:t xml:space="preserve"> Performance over Generations</w:t>
      </w:r>
    </w:p>
    <w:p w14:paraId="4F87C380" w14:textId="25ABB5EA" w:rsidR="002572CB" w:rsidRPr="00727B67" w:rsidRDefault="00717238" w:rsidP="002572CB">
      <w:pPr>
        <w:rPr>
          <w:sz w:val="24"/>
          <w:szCs w:val="24"/>
        </w:rPr>
      </w:pPr>
      <w:r>
        <w:rPr>
          <w:b/>
          <w:sz w:val="24"/>
          <w:szCs w:val="24"/>
        </w:rPr>
        <w:t>Fig. 1.</w:t>
      </w:r>
      <w:r w:rsidR="002572CB">
        <w:rPr>
          <w:sz w:val="24"/>
          <w:szCs w:val="24"/>
        </w:rPr>
        <w:t xml:space="preserve"> </w:t>
      </w:r>
      <w:r w:rsidR="002572CB" w:rsidRPr="00727B67">
        <w:rPr>
          <w:sz w:val="24"/>
          <w:szCs w:val="24"/>
        </w:rPr>
        <w:t>Trend of Performance Improvement over Generations</w:t>
      </w:r>
    </w:p>
    <w:p w14:paraId="2663D646" w14:textId="77777777" w:rsidR="002572CB" w:rsidRPr="00727B67" w:rsidRDefault="002572CB" w:rsidP="002572CB">
      <w:pPr>
        <w:rPr>
          <w:sz w:val="24"/>
          <w:szCs w:val="24"/>
        </w:rPr>
      </w:pPr>
    </w:p>
    <w:p w14:paraId="5F200DED" w14:textId="794E3672" w:rsidR="002572CB" w:rsidRPr="00727B67" w:rsidRDefault="002572CB" w:rsidP="002572CB">
      <w:pPr>
        <w:rPr>
          <w:sz w:val="24"/>
          <w:szCs w:val="24"/>
        </w:rPr>
      </w:pPr>
    </w:p>
    <w:p w14:paraId="6BC31669" w14:textId="420D38F9" w:rsidR="002572CB" w:rsidRPr="00727B67" w:rsidRDefault="002572CB" w:rsidP="002572CB">
      <w:pPr>
        <w:rPr>
          <w:sz w:val="24"/>
          <w:szCs w:val="24"/>
        </w:rPr>
      </w:pPr>
      <w:commentRangeStart w:id="158"/>
      <w:del w:id="159" w:author="Youngkyoon Suh" w:date="2017-03-24T13:43:00Z">
        <w:r w:rsidRPr="00727B67" w:rsidDel="00612F78">
          <w:rPr>
            <w:sz w:val="24"/>
            <w:szCs w:val="24"/>
          </w:rPr>
          <w:delText>In summary</w:delText>
        </w:r>
      </w:del>
      <w:commentRangeEnd w:id="158"/>
      <w:r w:rsidR="008E2FA3">
        <w:rPr>
          <w:rStyle w:val="CommentReference"/>
          <w:rFonts w:eastAsia="Times New Roman"/>
        </w:rPr>
        <w:commentReference w:id="158"/>
      </w:r>
      <w:ins w:id="160" w:author="Richard Snodgrass" w:date="2017-03-30T09:46:00Z">
        <w:r w:rsidR="00CF2041">
          <w:rPr>
            <w:sz w:val="24"/>
            <w:szCs w:val="24"/>
          </w:rPr>
          <w:t>T</w:t>
        </w:r>
      </w:ins>
      <w:del w:id="161" w:author="Richard Snodgrass" w:date="2017-03-30T09:46:00Z">
        <w:r w:rsidRPr="00727B67" w:rsidDel="00CF2041">
          <w:rPr>
            <w:sz w:val="24"/>
            <w:szCs w:val="24"/>
          </w:rPr>
          <w:delText>, t</w:delText>
        </w:r>
      </w:del>
      <w:r w:rsidRPr="00727B67">
        <w:rPr>
          <w:sz w:val="24"/>
          <w:szCs w:val="24"/>
        </w:rPr>
        <w:t xml:space="preserve">he </w:t>
      </w:r>
      <w:r>
        <w:rPr>
          <w:sz w:val="24"/>
          <w:szCs w:val="24"/>
        </w:rPr>
        <w:t xml:space="preserve">engineering perspective </w:t>
      </w:r>
      <w:r w:rsidRPr="00727B67">
        <w:rPr>
          <w:sz w:val="24"/>
          <w:szCs w:val="24"/>
        </w:rPr>
        <w:t>predicts that the over</w:t>
      </w:r>
      <w:r>
        <w:rPr>
          <w:sz w:val="24"/>
          <w:szCs w:val="24"/>
        </w:rPr>
        <w:t xml:space="preserve">all per-generation time would </w:t>
      </w:r>
      <w:r w:rsidRPr="00727B67">
        <w:rPr>
          <w:sz w:val="24"/>
          <w:szCs w:val="24"/>
        </w:rPr>
        <w:t>monotonically decrease</w:t>
      </w:r>
      <w:r>
        <w:rPr>
          <w:sz w:val="24"/>
          <w:szCs w:val="24"/>
        </w:rPr>
        <w:t xml:space="preserve"> </w:t>
      </w:r>
      <w:r w:rsidRPr="00727B67">
        <w:rPr>
          <w:sz w:val="24"/>
          <w:szCs w:val="24"/>
        </w:rPr>
        <w:t>as the generations a</w:t>
      </w:r>
      <w:r>
        <w:rPr>
          <w:sz w:val="24"/>
          <w:szCs w:val="24"/>
        </w:rPr>
        <w:t>dd query evaluation operators.</w:t>
      </w:r>
      <w:r w:rsidRPr="00727B67">
        <w:rPr>
          <w:sz w:val="24"/>
          <w:szCs w:val="24"/>
        </w:rPr>
        <w:t xml:space="preserve"> The scientific</w:t>
      </w:r>
      <w:r>
        <w:rPr>
          <w:sz w:val="24"/>
          <w:szCs w:val="24"/>
        </w:rPr>
        <w:t xml:space="preserve"> </w:t>
      </w:r>
      <w:r w:rsidRPr="00727B67">
        <w:rPr>
          <w:sz w:val="24"/>
          <w:szCs w:val="24"/>
        </w:rPr>
        <w:t>perspective</w:t>
      </w:r>
      <w:r w:rsidR="005E644F">
        <w:rPr>
          <w:sz w:val="24"/>
          <w:szCs w:val="24"/>
        </w:rPr>
        <w:t>, using the prior causal model,</w:t>
      </w:r>
      <w:r w:rsidRPr="00727B67">
        <w:rPr>
          <w:sz w:val="24"/>
          <w:szCs w:val="24"/>
        </w:rPr>
        <w:t xml:space="preserve"> rea</w:t>
      </w:r>
      <w:r>
        <w:rPr>
          <w:sz w:val="24"/>
          <w:szCs w:val="24"/>
        </w:rPr>
        <w:t xml:space="preserve">ches the opposite conclusion: </w:t>
      </w:r>
      <w:r w:rsidRPr="00727B67">
        <w:rPr>
          <w:sz w:val="24"/>
          <w:szCs w:val="24"/>
        </w:rPr>
        <w:t>the</w:t>
      </w:r>
      <w:r>
        <w:rPr>
          <w:sz w:val="24"/>
          <w:szCs w:val="24"/>
        </w:rPr>
        <w:t xml:space="preserve"> </w:t>
      </w:r>
      <w:r w:rsidRPr="00727B67">
        <w:rPr>
          <w:sz w:val="24"/>
          <w:szCs w:val="24"/>
        </w:rPr>
        <w:t>per-generation time will either asympt</w:t>
      </w:r>
      <w:r w:rsidR="00CE7AC8">
        <w:rPr>
          <w:sz w:val="24"/>
          <w:szCs w:val="24"/>
        </w:rPr>
        <w:t>otically</w:t>
      </w:r>
      <w:r>
        <w:rPr>
          <w:sz w:val="24"/>
          <w:szCs w:val="24"/>
        </w:rPr>
        <w:t xml:space="preserve"> </w:t>
      </w:r>
      <w:r w:rsidRPr="00727B67">
        <w:rPr>
          <w:sz w:val="24"/>
          <w:szCs w:val="24"/>
        </w:rPr>
        <w:t>approach a horizontal line</w:t>
      </w:r>
      <w:r>
        <w:rPr>
          <w:sz w:val="24"/>
          <w:szCs w:val="24"/>
        </w:rPr>
        <w:t xml:space="preserve"> </w:t>
      </w:r>
      <w:r w:rsidRPr="00727B67">
        <w:rPr>
          <w:sz w:val="24"/>
          <w:szCs w:val="24"/>
        </w:rPr>
        <w:t>(with the first derivative approaching 0 from below), or worse: the first</w:t>
      </w:r>
      <w:r>
        <w:rPr>
          <w:sz w:val="24"/>
          <w:szCs w:val="24"/>
        </w:rPr>
        <w:t xml:space="preserve"> </w:t>
      </w:r>
      <w:r w:rsidRPr="00727B67">
        <w:rPr>
          <w:sz w:val="24"/>
          <w:szCs w:val="24"/>
        </w:rPr>
        <w:t>derivative will change to positive, with the per-generation time over the</w:t>
      </w:r>
      <w:r>
        <w:rPr>
          <w:sz w:val="24"/>
          <w:szCs w:val="24"/>
        </w:rPr>
        <w:t xml:space="preserve"> </w:t>
      </w:r>
      <w:r w:rsidRPr="00727B67">
        <w:rPr>
          <w:sz w:val="24"/>
          <w:szCs w:val="24"/>
        </w:rPr>
        <w:t>queries we are studyin</w:t>
      </w:r>
      <w:r>
        <w:rPr>
          <w:sz w:val="24"/>
          <w:szCs w:val="24"/>
        </w:rPr>
        <w:t xml:space="preserve">g actually increasing with DBMS </w:t>
      </w:r>
      <w:r w:rsidRPr="00727B67">
        <w:rPr>
          <w:sz w:val="24"/>
          <w:szCs w:val="24"/>
        </w:rPr>
        <w:t>generation. In either case, the causal model predicts a point where the</w:t>
      </w:r>
      <w:r>
        <w:rPr>
          <w:sz w:val="24"/>
          <w:szCs w:val="24"/>
        </w:rPr>
        <w:t xml:space="preserve"> increase</w:t>
      </w:r>
      <w:r w:rsidRPr="00727B67">
        <w:rPr>
          <w:sz w:val="24"/>
          <w:szCs w:val="24"/>
        </w:rPr>
        <w:t xml:space="preserve"> in execution time due to suboptimality obviates the decrease</w:t>
      </w:r>
      <w:r>
        <w:rPr>
          <w:sz w:val="24"/>
          <w:szCs w:val="24"/>
        </w:rPr>
        <w:t xml:space="preserve"> </w:t>
      </w:r>
      <w:r w:rsidR="005E644F">
        <w:rPr>
          <w:sz w:val="24"/>
          <w:szCs w:val="24"/>
        </w:rPr>
        <w:t>enabled by the new operator.</w:t>
      </w:r>
      <w:r w:rsidRPr="00727B67">
        <w:rPr>
          <w:sz w:val="24"/>
          <w:szCs w:val="24"/>
        </w:rPr>
        <w:t xml:space="preserve"> The results of this study clearly support</w:t>
      </w:r>
      <w:r>
        <w:rPr>
          <w:sz w:val="24"/>
          <w:szCs w:val="24"/>
        </w:rPr>
        <w:t xml:space="preserve"> </w:t>
      </w:r>
      <w:r w:rsidRPr="00727B67">
        <w:rPr>
          <w:sz w:val="24"/>
          <w:szCs w:val="24"/>
        </w:rPr>
        <w:t>the latter (</w:t>
      </w:r>
      <w:r>
        <w:rPr>
          <w:sz w:val="24"/>
          <w:szCs w:val="24"/>
        </w:rPr>
        <w:t xml:space="preserve">cf. </w:t>
      </w:r>
      <w:r w:rsidR="00717238">
        <w:rPr>
          <w:sz w:val="24"/>
          <w:szCs w:val="24"/>
        </w:rPr>
        <w:t>Figure 1</w:t>
      </w:r>
      <w:r w:rsidR="00CE7AC8">
        <w:rPr>
          <w:sz w:val="24"/>
          <w:szCs w:val="24"/>
        </w:rPr>
        <w:t>(B</w:t>
      </w:r>
      <w:r>
        <w:rPr>
          <w:sz w:val="24"/>
          <w:szCs w:val="24"/>
        </w:rPr>
        <w:t>)</w:t>
      </w:r>
      <w:r w:rsidRPr="00727B67">
        <w:rPr>
          <w:sz w:val="24"/>
          <w:szCs w:val="24"/>
        </w:rPr>
        <w:t>).</w:t>
      </w:r>
    </w:p>
    <w:p w14:paraId="363FA7C4" w14:textId="681D182C" w:rsidR="002572CB" w:rsidRPr="00727B67" w:rsidRDefault="002572CB" w:rsidP="002572CB">
      <w:pPr>
        <w:rPr>
          <w:sz w:val="24"/>
          <w:szCs w:val="24"/>
        </w:rPr>
      </w:pPr>
    </w:p>
    <w:p w14:paraId="4313DA27" w14:textId="77777777" w:rsidR="002572CB" w:rsidRPr="00727B67" w:rsidRDefault="002572CB" w:rsidP="002572CB">
      <w:pPr>
        <w:rPr>
          <w:sz w:val="24"/>
          <w:szCs w:val="24"/>
        </w:rPr>
      </w:pPr>
      <w:r w:rsidRPr="00727B67">
        <w:rPr>
          <w:sz w:val="24"/>
          <w:szCs w:val="24"/>
        </w:rPr>
        <w:t xml:space="preserve">This highly aggregated result, extracting 3000-odd change-point pairs </w:t>
      </w:r>
      <w:r w:rsidR="001E229E">
        <w:rPr>
          <w:sz w:val="24"/>
          <w:szCs w:val="24"/>
        </w:rPr>
        <w:t xml:space="preserve">drawn from over </w:t>
      </w:r>
      <w:r w:rsidR="002F5BD0">
        <w:rPr>
          <w:sz w:val="24"/>
          <w:szCs w:val="24"/>
        </w:rPr>
        <w:t>100,000</w:t>
      </w:r>
      <w:r w:rsidRPr="00727B67">
        <w:rPr>
          <w:sz w:val="24"/>
          <w:szCs w:val="24"/>
        </w:rPr>
        <w:t xml:space="preserve"> Q@Cs implies that these four</w:t>
      </w:r>
      <w:r>
        <w:rPr>
          <w:sz w:val="24"/>
          <w:szCs w:val="24"/>
        </w:rPr>
        <w:t xml:space="preserve"> particular DBMSes</w:t>
      </w:r>
      <w:r w:rsidRPr="00727B67">
        <w:rPr>
          <w:sz w:val="24"/>
          <w:szCs w:val="24"/>
        </w:rPr>
        <w:t>, taken together, m</w:t>
      </w:r>
      <w:r w:rsidR="005E644F">
        <w:rPr>
          <w:sz w:val="24"/>
          <w:szCs w:val="24"/>
        </w:rPr>
        <w:t>ight be close to or have gotten to the point</w:t>
      </w:r>
      <w:r w:rsidRPr="00727B67">
        <w:rPr>
          <w:sz w:val="24"/>
          <w:szCs w:val="24"/>
        </w:rPr>
        <w:t xml:space="preserve"> where adding an operator actually slows down the average</w:t>
      </w:r>
      <w:r w:rsidR="00CE7AC8">
        <w:rPr>
          <w:sz w:val="24"/>
          <w:szCs w:val="24"/>
        </w:rPr>
        <w:t xml:space="preserve"> </w:t>
      </w:r>
      <w:r w:rsidRPr="00727B67">
        <w:rPr>
          <w:sz w:val="24"/>
          <w:szCs w:val="24"/>
        </w:rPr>
        <w:t>query.</w:t>
      </w:r>
    </w:p>
    <w:p w14:paraId="6BA4DCBD" w14:textId="418C40E4" w:rsidR="002572CB" w:rsidRPr="00727B67" w:rsidRDefault="002572CB" w:rsidP="002572CB">
      <w:pPr>
        <w:rPr>
          <w:sz w:val="24"/>
          <w:szCs w:val="24"/>
        </w:rPr>
      </w:pPr>
    </w:p>
    <w:p w14:paraId="2EB51EF2" w14:textId="7DE129CA" w:rsidR="002572CB" w:rsidRPr="00727B67" w:rsidRDefault="002572CB" w:rsidP="002572CB">
      <w:pPr>
        <w:rPr>
          <w:sz w:val="24"/>
          <w:szCs w:val="24"/>
        </w:rPr>
      </w:pPr>
      <w:r w:rsidRPr="00727B67">
        <w:rPr>
          <w:sz w:val="24"/>
          <w:szCs w:val="24"/>
        </w:rPr>
        <w:t>It is important to emphasize that we can't say whether any of these DBMSes have actually</w:t>
      </w:r>
      <w:r>
        <w:rPr>
          <w:sz w:val="24"/>
          <w:szCs w:val="24"/>
        </w:rPr>
        <w:t xml:space="preserve"> </w:t>
      </w:r>
      <w:r w:rsidRPr="00727B67">
        <w:rPr>
          <w:sz w:val="24"/>
          <w:szCs w:val="24"/>
        </w:rPr>
        <w:t>transitioned to where, for this class of queries, the errors of the</w:t>
      </w:r>
      <w:r>
        <w:rPr>
          <w:sz w:val="24"/>
          <w:szCs w:val="24"/>
        </w:rPr>
        <w:t xml:space="preserve"> </w:t>
      </w:r>
      <w:r w:rsidRPr="00727B67">
        <w:rPr>
          <w:sz w:val="24"/>
          <w:szCs w:val="24"/>
        </w:rPr>
        <w:t>suboptimal change points overwhelm the benefits of the non-suboptimal change</w:t>
      </w:r>
      <w:r>
        <w:rPr>
          <w:sz w:val="24"/>
          <w:szCs w:val="24"/>
        </w:rPr>
        <w:t xml:space="preserve"> </w:t>
      </w:r>
      <w:r w:rsidRPr="00727B67">
        <w:rPr>
          <w:sz w:val="24"/>
          <w:szCs w:val="24"/>
        </w:rPr>
        <w:t xml:space="preserve">points. Presumably, the DBMS vendors have </w:t>
      </w:r>
      <w:r w:rsidR="0078680D">
        <w:rPr>
          <w:sz w:val="24"/>
          <w:szCs w:val="24"/>
        </w:rPr>
        <w:t>performed</w:t>
      </w:r>
      <w:r w:rsidR="0078680D" w:rsidRPr="00727B67">
        <w:rPr>
          <w:sz w:val="24"/>
          <w:szCs w:val="24"/>
        </w:rPr>
        <w:t xml:space="preserve"> </w:t>
      </w:r>
      <w:r w:rsidRPr="00727B67">
        <w:rPr>
          <w:sz w:val="24"/>
          <w:szCs w:val="24"/>
        </w:rPr>
        <w:t>extensive tests to ensure</w:t>
      </w:r>
      <w:r>
        <w:rPr>
          <w:sz w:val="24"/>
          <w:szCs w:val="24"/>
        </w:rPr>
        <w:t xml:space="preserve"> </w:t>
      </w:r>
      <w:r w:rsidRPr="00727B67">
        <w:rPr>
          <w:sz w:val="24"/>
          <w:szCs w:val="24"/>
        </w:rPr>
        <w:t>that the operator added to each generation did in fact</w:t>
      </w:r>
      <w:r w:rsidR="0078680D">
        <w:rPr>
          <w:sz w:val="24"/>
          <w:szCs w:val="24"/>
        </w:rPr>
        <w:t xml:space="preserve"> </w:t>
      </w:r>
      <w:r w:rsidRPr="00727B67">
        <w:rPr>
          <w:sz w:val="24"/>
          <w:szCs w:val="24"/>
        </w:rPr>
        <w:t>effect a speedup on</w:t>
      </w:r>
      <w:r>
        <w:rPr>
          <w:sz w:val="24"/>
          <w:szCs w:val="24"/>
        </w:rPr>
        <w:t xml:space="preserve"> </w:t>
      </w:r>
      <w:r w:rsidRPr="00727B67">
        <w:rPr>
          <w:sz w:val="24"/>
          <w:szCs w:val="24"/>
        </w:rPr>
        <w:t>the representative workloads that they use in evaluating their optimizer</w:t>
      </w:r>
      <w:r>
        <w:rPr>
          <w:sz w:val="24"/>
          <w:szCs w:val="24"/>
        </w:rPr>
        <w:t xml:space="preserve"> enhancements. However, we </w:t>
      </w:r>
      <w:r w:rsidRPr="000D568F">
        <w:rPr>
          <w:i/>
          <w:sz w:val="24"/>
          <w:szCs w:val="24"/>
        </w:rPr>
        <w:t>can</w:t>
      </w:r>
      <w:r>
        <w:rPr>
          <w:sz w:val="24"/>
          <w:szCs w:val="24"/>
        </w:rPr>
        <w:t xml:space="preserve"> say that (a) </w:t>
      </w:r>
      <w:r w:rsidRPr="00727B67">
        <w:rPr>
          <w:sz w:val="24"/>
          <w:szCs w:val="24"/>
        </w:rPr>
        <w:t>the trends observed</w:t>
      </w:r>
      <w:r>
        <w:rPr>
          <w:sz w:val="24"/>
          <w:szCs w:val="24"/>
        </w:rPr>
        <w:t xml:space="preserve"> </w:t>
      </w:r>
      <w:r w:rsidRPr="00727B67">
        <w:rPr>
          <w:sz w:val="24"/>
          <w:szCs w:val="24"/>
        </w:rPr>
        <w:t>strongly point to a decreasing benefit and an increasing cost</w:t>
      </w:r>
      <w:ins w:id="162" w:author="Richard Snodgrass" w:date="2017-03-30T09:45:00Z">
        <w:r w:rsidR="00CF2041">
          <w:rPr>
            <w:sz w:val="24"/>
            <w:szCs w:val="24"/>
          </w:rPr>
          <w:t>,</w:t>
        </w:r>
      </w:ins>
      <w:del w:id="163" w:author="Richard Snodgrass" w:date="2017-03-30T09:45:00Z">
        <w:r w:rsidRPr="00727B67" w:rsidDel="00CF2041">
          <w:rPr>
            <w:sz w:val="24"/>
            <w:szCs w:val="24"/>
          </w:rPr>
          <w:delText>.</w:delText>
        </w:r>
      </w:del>
      <w:r w:rsidRPr="00727B67">
        <w:rPr>
          <w:sz w:val="24"/>
          <w:szCs w:val="24"/>
        </w:rPr>
        <w:t xml:space="preserve"> as predicted</w:t>
      </w:r>
      <w:r>
        <w:rPr>
          <w:sz w:val="24"/>
          <w:szCs w:val="24"/>
        </w:rPr>
        <w:t xml:space="preserve"> </w:t>
      </w:r>
      <w:r w:rsidRPr="00727B67">
        <w:rPr>
          <w:sz w:val="24"/>
          <w:szCs w:val="24"/>
        </w:rPr>
        <w:t>by the simpl</w:t>
      </w:r>
      <w:r>
        <w:rPr>
          <w:sz w:val="24"/>
          <w:szCs w:val="24"/>
        </w:rPr>
        <w:t xml:space="preserve">e arguments made above, and (b) </w:t>
      </w:r>
      <w:r w:rsidRPr="00727B67">
        <w:rPr>
          <w:sz w:val="24"/>
          <w:szCs w:val="24"/>
        </w:rPr>
        <w:t>if current DBMSes haven't yet</w:t>
      </w:r>
      <w:r>
        <w:rPr>
          <w:sz w:val="24"/>
          <w:szCs w:val="24"/>
        </w:rPr>
        <w:t xml:space="preserve"> </w:t>
      </w:r>
      <w:r w:rsidRPr="00727B67">
        <w:rPr>
          <w:sz w:val="24"/>
          <w:szCs w:val="24"/>
        </w:rPr>
        <w:t>reached the point of diminishing returns, that possibility exists.</w:t>
      </w:r>
    </w:p>
    <w:p w14:paraId="7570ED1F" w14:textId="77777777" w:rsidR="002572CB" w:rsidRPr="00727B67" w:rsidRDefault="002572CB" w:rsidP="002572CB">
      <w:pPr>
        <w:rPr>
          <w:sz w:val="24"/>
          <w:szCs w:val="24"/>
        </w:rPr>
      </w:pPr>
    </w:p>
    <w:p w14:paraId="0845BBD8" w14:textId="53EE7ED9" w:rsidR="002572CB" w:rsidRPr="00727B67" w:rsidDel="00CF2041" w:rsidRDefault="005E644F" w:rsidP="002572CB">
      <w:pPr>
        <w:rPr>
          <w:del w:id="164" w:author="Richard Snodgrass" w:date="2017-03-30T09:44:00Z"/>
          <w:sz w:val="24"/>
          <w:szCs w:val="24"/>
        </w:rPr>
      </w:pPr>
      <w:r>
        <w:rPr>
          <w:sz w:val="24"/>
          <w:szCs w:val="24"/>
        </w:rPr>
        <w:t>We emphasize that in this</w:t>
      </w:r>
      <w:r w:rsidR="002572CB">
        <w:rPr>
          <w:sz w:val="24"/>
          <w:szCs w:val="24"/>
        </w:rPr>
        <w:t xml:space="preserve"> </w:t>
      </w:r>
      <w:r>
        <w:rPr>
          <w:sz w:val="24"/>
          <w:szCs w:val="24"/>
        </w:rPr>
        <w:t>experiment</w:t>
      </w:r>
      <w:r w:rsidR="002572CB" w:rsidRPr="00727B67">
        <w:rPr>
          <w:sz w:val="24"/>
          <w:szCs w:val="24"/>
        </w:rPr>
        <w:t>, we are looking at quite simple queries, over a quite limited</w:t>
      </w:r>
      <w:r w:rsidR="002572CB">
        <w:rPr>
          <w:sz w:val="24"/>
          <w:szCs w:val="24"/>
        </w:rPr>
        <w:t xml:space="preserve"> </w:t>
      </w:r>
      <w:r w:rsidR="002572CB" w:rsidRPr="00727B67">
        <w:rPr>
          <w:sz w:val="24"/>
          <w:szCs w:val="24"/>
        </w:rPr>
        <w:t xml:space="preserve">range of data, </w:t>
      </w:r>
      <w:r w:rsidR="002572CB">
        <w:rPr>
          <w:sz w:val="24"/>
          <w:szCs w:val="24"/>
        </w:rPr>
        <w:t>with only a small percentage (3</w:t>
      </w:r>
      <w:r w:rsidR="002572CB" w:rsidRPr="00727B67">
        <w:rPr>
          <w:sz w:val="24"/>
          <w:szCs w:val="24"/>
        </w:rPr>
        <w:t>%) of change points</w:t>
      </w:r>
      <w:r w:rsidR="002572CB">
        <w:rPr>
          <w:sz w:val="24"/>
          <w:szCs w:val="24"/>
        </w:rPr>
        <w:t xml:space="preserve"> </w:t>
      </w:r>
      <w:r w:rsidR="002572CB" w:rsidRPr="00727B67">
        <w:rPr>
          <w:sz w:val="24"/>
          <w:szCs w:val="24"/>
        </w:rPr>
        <w:t>identified in our experimental protocol. On the other hand, simpler queries</w:t>
      </w:r>
      <w:r w:rsidR="002572CB">
        <w:rPr>
          <w:sz w:val="24"/>
          <w:szCs w:val="24"/>
        </w:rPr>
        <w:t xml:space="preserve"> </w:t>
      </w:r>
      <w:r w:rsidR="002572CB" w:rsidRPr="00727B67">
        <w:rPr>
          <w:sz w:val="24"/>
          <w:szCs w:val="24"/>
        </w:rPr>
        <w:t>are thought to be easier to generate good plans than m</w:t>
      </w:r>
      <w:r w:rsidR="002572CB">
        <w:rPr>
          <w:sz w:val="24"/>
          <w:szCs w:val="24"/>
        </w:rPr>
        <w:t>ore complex queries</w:t>
      </w:r>
      <w:r w:rsidR="002572CB" w:rsidRPr="00727B67">
        <w:rPr>
          <w:sz w:val="24"/>
          <w:szCs w:val="24"/>
        </w:rPr>
        <w:t>. Also, relational</w:t>
      </w:r>
      <w:r w:rsidR="002572CB">
        <w:rPr>
          <w:sz w:val="24"/>
          <w:szCs w:val="24"/>
        </w:rPr>
        <w:t xml:space="preserve"> </w:t>
      </w:r>
      <w:r w:rsidR="002572CB" w:rsidRPr="00727B67">
        <w:rPr>
          <w:sz w:val="24"/>
          <w:szCs w:val="24"/>
        </w:rPr>
        <w:t>data is general</w:t>
      </w:r>
      <w:r w:rsidR="002572CB">
        <w:rPr>
          <w:sz w:val="24"/>
          <w:szCs w:val="24"/>
        </w:rPr>
        <w:t xml:space="preserve">ly much less uniform in its (i) </w:t>
      </w:r>
      <w:r w:rsidR="002572CB" w:rsidRPr="00727B67">
        <w:rPr>
          <w:sz w:val="24"/>
          <w:szCs w:val="24"/>
        </w:rPr>
        <w:t>data types (we used only</w:t>
      </w:r>
      <w:r w:rsidR="002572CB">
        <w:rPr>
          <w:sz w:val="24"/>
          <w:szCs w:val="24"/>
        </w:rPr>
        <w:t xml:space="preserve"> integer data), (ii) </w:t>
      </w:r>
      <w:r w:rsidR="002572CB" w:rsidRPr="00727B67">
        <w:rPr>
          <w:sz w:val="24"/>
          <w:szCs w:val="24"/>
        </w:rPr>
        <w:t xml:space="preserve">values (the values in our </w:t>
      </w:r>
      <w:r>
        <w:rPr>
          <w:sz w:val="24"/>
          <w:szCs w:val="24"/>
        </w:rPr>
        <w:t>relation</w:t>
      </w:r>
      <w:r w:rsidR="002572CB" w:rsidRPr="00727B67">
        <w:rPr>
          <w:sz w:val="24"/>
          <w:szCs w:val="24"/>
        </w:rPr>
        <w:t>s are quite evenly</w:t>
      </w:r>
      <w:r w:rsidR="002572CB">
        <w:rPr>
          <w:sz w:val="24"/>
          <w:szCs w:val="24"/>
        </w:rPr>
        <w:t xml:space="preserve"> </w:t>
      </w:r>
      <w:r w:rsidR="002572CB" w:rsidRPr="00727B67">
        <w:rPr>
          <w:sz w:val="24"/>
          <w:szCs w:val="24"/>
        </w:rPr>
        <w:t>distributed), (ii</w:t>
      </w:r>
      <w:ins w:id="165" w:author="Youngkyoon Suh" w:date="2017-04-04T00:02:00Z">
        <w:r w:rsidR="00803EED">
          <w:rPr>
            <w:sz w:val="24"/>
            <w:szCs w:val="24"/>
          </w:rPr>
          <w:t>i</w:t>
        </w:r>
      </w:ins>
      <w:r w:rsidR="002572CB">
        <w:rPr>
          <w:sz w:val="24"/>
          <w:szCs w:val="24"/>
        </w:rPr>
        <w:t xml:space="preserve">) </w:t>
      </w:r>
      <w:r w:rsidR="002572CB" w:rsidRPr="00727B67">
        <w:rPr>
          <w:sz w:val="24"/>
          <w:szCs w:val="24"/>
        </w:rPr>
        <w:t xml:space="preserve">schemas (the schemas of our </w:t>
      </w:r>
      <w:r>
        <w:rPr>
          <w:sz w:val="24"/>
          <w:szCs w:val="24"/>
        </w:rPr>
        <w:t>relation</w:t>
      </w:r>
      <w:r w:rsidR="002572CB" w:rsidRPr="00727B67">
        <w:rPr>
          <w:sz w:val="24"/>
          <w:szCs w:val="24"/>
        </w:rPr>
        <w:t>s are identical and</w:t>
      </w:r>
      <w:ins w:id="166" w:author="Youngkyoon Suh" w:date="2017-04-04T00:01:00Z">
        <w:r w:rsidR="00566265">
          <w:rPr>
            <w:sz w:val="24"/>
            <w:szCs w:val="24"/>
          </w:rPr>
          <w:t xml:space="preserve"> </w:t>
        </w:r>
      </w:ins>
      <w:ins w:id="167" w:author="Richard Snodgrass" w:date="2017-03-30T09:44:00Z">
        <w:del w:id="168" w:author="Youngkyoon Suh" w:date="2017-04-04T00:01:00Z">
          <w:r w:rsidR="00CF2041" w:rsidDel="00566265">
            <w:rPr>
              <w:sz w:val="24"/>
              <w:szCs w:val="24"/>
            </w:rPr>
            <w:delText xml:space="preserve"> </w:delText>
          </w:r>
        </w:del>
      </w:ins>
    </w:p>
    <w:p w14:paraId="7644116D" w14:textId="7F853CDF" w:rsidR="002572CB" w:rsidRPr="00727B67" w:rsidRDefault="002572CB" w:rsidP="002572CB">
      <w:pPr>
        <w:rPr>
          <w:sz w:val="24"/>
          <w:szCs w:val="24"/>
        </w:rPr>
      </w:pPr>
      <w:r>
        <w:rPr>
          <w:sz w:val="24"/>
          <w:szCs w:val="24"/>
        </w:rPr>
        <w:t>extremel</w:t>
      </w:r>
      <w:ins w:id="169" w:author="Youngkyoon Suh" w:date="2017-04-04T00:01:00Z">
        <w:r w:rsidR="00566265">
          <w:rPr>
            <w:sz w:val="24"/>
            <w:szCs w:val="24"/>
          </w:rPr>
          <w:t xml:space="preserve">y </w:t>
        </w:r>
      </w:ins>
      <w:del w:id="170" w:author="Youngkyoon Suh" w:date="2017-04-04T00:01:00Z">
        <w:r w:rsidDel="00566265">
          <w:rPr>
            <w:sz w:val="24"/>
            <w:szCs w:val="24"/>
          </w:rPr>
          <w:delText xml:space="preserve">y </w:delText>
        </w:r>
      </w:del>
      <w:r>
        <w:rPr>
          <w:sz w:val="24"/>
          <w:szCs w:val="24"/>
        </w:rPr>
        <w:t>simple), and (i</w:t>
      </w:r>
      <w:ins w:id="171" w:author="Youngkyoon Suh" w:date="2017-04-04T00:02:00Z">
        <w:r w:rsidR="00803EED">
          <w:rPr>
            <w:sz w:val="24"/>
            <w:szCs w:val="24"/>
          </w:rPr>
          <w:t>v</w:t>
        </w:r>
      </w:ins>
      <w:del w:id="172" w:author="Youngkyoon Suh" w:date="2017-04-04T00:02:00Z">
        <w:r w:rsidDel="00803EED">
          <w:rPr>
            <w:sz w:val="24"/>
            <w:szCs w:val="24"/>
          </w:rPr>
          <w:delText>ii</w:delText>
        </w:r>
      </w:del>
      <w:r>
        <w:rPr>
          <w:sz w:val="24"/>
          <w:szCs w:val="24"/>
        </w:rPr>
        <w:t xml:space="preserve">) </w:t>
      </w:r>
      <w:r w:rsidRPr="00727B67">
        <w:rPr>
          <w:sz w:val="24"/>
          <w:szCs w:val="24"/>
        </w:rPr>
        <w:t xml:space="preserve">range of </w:t>
      </w:r>
      <w:r w:rsidR="005E644F">
        <w:rPr>
          <w:sz w:val="24"/>
          <w:szCs w:val="24"/>
        </w:rPr>
        <w:t>relation</w:t>
      </w:r>
      <w:r w:rsidRPr="00727B67">
        <w:rPr>
          <w:sz w:val="24"/>
          <w:szCs w:val="24"/>
        </w:rPr>
        <w:t xml:space="preserve"> cardinalities (the smallest</w:t>
      </w:r>
      <w:r>
        <w:rPr>
          <w:sz w:val="24"/>
          <w:szCs w:val="24"/>
        </w:rPr>
        <w:t xml:space="preserve"> </w:t>
      </w:r>
      <w:r w:rsidR="005E644F">
        <w:rPr>
          <w:sz w:val="24"/>
          <w:szCs w:val="24"/>
        </w:rPr>
        <w:t>relation</w:t>
      </w:r>
      <w:r>
        <w:rPr>
          <w:sz w:val="24"/>
          <w:szCs w:val="24"/>
        </w:rPr>
        <w:t xml:space="preserve"> is 1/</w:t>
      </w:r>
      <w:r w:rsidRPr="00727B67">
        <w:rPr>
          <w:sz w:val="24"/>
          <w:szCs w:val="24"/>
        </w:rPr>
        <w:t xml:space="preserve">200 of the largest </w:t>
      </w:r>
      <w:r w:rsidR="005E644F">
        <w:rPr>
          <w:sz w:val="24"/>
          <w:szCs w:val="24"/>
        </w:rPr>
        <w:t>relation</w:t>
      </w:r>
      <w:r w:rsidRPr="00727B67">
        <w:rPr>
          <w:sz w:val="24"/>
          <w:szCs w:val="24"/>
        </w:rPr>
        <w:t>). The simplicity of queries, schemas,</w:t>
      </w:r>
      <w:r>
        <w:rPr>
          <w:sz w:val="24"/>
          <w:szCs w:val="24"/>
        </w:rPr>
        <w:t xml:space="preserve"> </w:t>
      </w:r>
      <w:r w:rsidRPr="00727B67">
        <w:rPr>
          <w:sz w:val="24"/>
          <w:szCs w:val="24"/>
        </w:rPr>
        <w:t xml:space="preserve">and </w:t>
      </w:r>
      <w:r w:rsidR="005E644F">
        <w:rPr>
          <w:sz w:val="24"/>
          <w:szCs w:val="24"/>
        </w:rPr>
        <w:t>relation</w:t>
      </w:r>
      <w:r w:rsidRPr="00727B67">
        <w:rPr>
          <w:sz w:val="24"/>
          <w:szCs w:val="24"/>
        </w:rPr>
        <w:t xml:space="preserve">s </w:t>
      </w:r>
      <w:r w:rsidR="005E644F">
        <w:rPr>
          <w:sz w:val="24"/>
          <w:szCs w:val="24"/>
        </w:rPr>
        <w:t xml:space="preserve">in this study </w:t>
      </w:r>
      <w:r w:rsidRPr="00727B67">
        <w:rPr>
          <w:sz w:val="24"/>
          <w:szCs w:val="24"/>
        </w:rPr>
        <w:t>should independently, and certainly in concert, minimize the</w:t>
      </w:r>
      <w:r>
        <w:rPr>
          <w:sz w:val="24"/>
          <w:szCs w:val="24"/>
        </w:rPr>
        <w:t xml:space="preserve"> </w:t>
      </w:r>
      <w:r w:rsidRPr="00727B67">
        <w:rPr>
          <w:sz w:val="24"/>
          <w:szCs w:val="24"/>
        </w:rPr>
        <w:t>suboptimality</w:t>
      </w:r>
      <w:r w:rsidR="00717238">
        <w:rPr>
          <w:sz w:val="24"/>
          <w:szCs w:val="24"/>
        </w:rPr>
        <w:t xml:space="preserve"> observed</w:t>
      </w:r>
      <w:r w:rsidRPr="00727B67">
        <w:rPr>
          <w:sz w:val="24"/>
          <w:szCs w:val="24"/>
        </w:rPr>
        <w:t>.</w:t>
      </w:r>
    </w:p>
    <w:p w14:paraId="2C5D7923" w14:textId="77777777" w:rsidR="002572CB" w:rsidRDefault="002572CB">
      <w:pPr>
        <w:rPr>
          <w:b/>
        </w:rPr>
      </w:pPr>
    </w:p>
    <w:p w14:paraId="18FCF4FB" w14:textId="77777777" w:rsidR="002572CB" w:rsidRPr="00717238" w:rsidRDefault="00717238" w:rsidP="002572CB">
      <w:pPr>
        <w:rPr>
          <w:b/>
          <w:sz w:val="24"/>
          <w:szCs w:val="24"/>
        </w:rPr>
      </w:pPr>
      <w:r w:rsidRPr="00717238">
        <w:rPr>
          <w:b/>
          <w:sz w:val="24"/>
          <w:szCs w:val="24"/>
        </w:rPr>
        <w:t>References</w:t>
      </w:r>
    </w:p>
    <w:p w14:paraId="3B4EFCAD" w14:textId="77777777" w:rsidR="00717238" w:rsidRPr="00727B67" w:rsidRDefault="00717238" w:rsidP="002572CB">
      <w:pPr>
        <w:rPr>
          <w:sz w:val="24"/>
          <w:szCs w:val="24"/>
        </w:rPr>
      </w:pPr>
    </w:p>
    <w:p w14:paraId="60405B3A" w14:textId="77777777" w:rsidR="003D6B4B" w:rsidRDefault="00717238" w:rsidP="002572CB">
      <w:pPr>
        <w:rPr>
          <w:sz w:val="24"/>
          <w:szCs w:val="24"/>
        </w:rPr>
      </w:pPr>
      <w:r>
        <w:rPr>
          <w:sz w:val="24"/>
          <w:szCs w:val="24"/>
        </w:rPr>
        <w:t xml:space="preserve">1. </w:t>
      </w:r>
      <w:r w:rsidR="00F54D1C">
        <w:rPr>
          <w:sz w:val="24"/>
          <w:szCs w:val="24"/>
        </w:rPr>
        <w:t>Y. Ioannidis, Query Optimization.</w:t>
      </w:r>
      <w:r w:rsidR="003D6B4B">
        <w:rPr>
          <w:sz w:val="24"/>
          <w:szCs w:val="24"/>
        </w:rPr>
        <w:t xml:space="preserve"> </w:t>
      </w:r>
      <w:r w:rsidR="006F48E7">
        <w:rPr>
          <w:i/>
          <w:sz w:val="24"/>
          <w:szCs w:val="24"/>
        </w:rPr>
        <w:t>ACM Comp. Surv.</w:t>
      </w:r>
      <w:r w:rsidR="006F48E7">
        <w:rPr>
          <w:sz w:val="24"/>
          <w:szCs w:val="24"/>
        </w:rPr>
        <w:t xml:space="preserve"> </w:t>
      </w:r>
      <w:r w:rsidR="006F48E7" w:rsidRPr="006F48E7">
        <w:rPr>
          <w:b/>
          <w:sz w:val="24"/>
          <w:szCs w:val="24"/>
        </w:rPr>
        <w:t>23</w:t>
      </w:r>
      <w:r w:rsidR="006F48E7">
        <w:rPr>
          <w:sz w:val="24"/>
          <w:szCs w:val="24"/>
        </w:rPr>
        <w:t>, 121-123 (</w:t>
      </w:r>
      <w:r w:rsidR="003D6B4B">
        <w:rPr>
          <w:sz w:val="24"/>
          <w:szCs w:val="24"/>
        </w:rPr>
        <w:t>1996</w:t>
      </w:r>
      <w:r w:rsidR="006F48E7">
        <w:rPr>
          <w:sz w:val="24"/>
          <w:szCs w:val="24"/>
        </w:rPr>
        <w:t>)</w:t>
      </w:r>
      <w:r w:rsidR="003D6B4B">
        <w:rPr>
          <w:sz w:val="24"/>
          <w:szCs w:val="24"/>
        </w:rPr>
        <w:t>.</w:t>
      </w:r>
    </w:p>
    <w:p w14:paraId="1FF8ACDE" w14:textId="77777777" w:rsidR="003D6B4B" w:rsidRDefault="003D6B4B" w:rsidP="002572CB">
      <w:pPr>
        <w:rPr>
          <w:sz w:val="24"/>
          <w:szCs w:val="24"/>
        </w:rPr>
      </w:pPr>
    </w:p>
    <w:p w14:paraId="220C9099" w14:textId="23B237FE" w:rsidR="003D6B4B" w:rsidRPr="00727B67" w:rsidRDefault="003D6B4B" w:rsidP="003D6B4B">
      <w:pPr>
        <w:rPr>
          <w:sz w:val="24"/>
          <w:szCs w:val="24"/>
        </w:rPr>
      </w:pPr>
      <w:r>
        <w:rPr>
          <w:sz w:val="24"/>
          <w:szCs w:val="24"/>
        </w:rPr>
        <w:t xml:space="preserve">2. </w:t>
      </w:r>
      <w:r w:rsidRPr="00727B67">
        <w:rPr>
          <w:sz w:val="24"/>
          <w:szCs w:val="24"/>
        </w:rPr>
        <w:t>M.</w:t>
      </w:r>
      <w:r>
        <w:rPr>
          <w:sz w:val="24"/>
          <w:szCs w:val="24"/>
        </w:rPr>
        <w:t xml:space="preserve"> </w:t>
      </w:r>
      <w:r w:rsidRPr="00727B67">
        <w:rPr>
          <w:sz w:val="24"/>
          <w:szCs w:val="24"/>
        </w:rPr>
        <w:t>Jarke and J.</w:t>
      </w:r>
      <w:r w:rsidR="00F54D1C">
        <w:rPr>
          <w:sz w:val="24"/>
          <w:szCs w:val="24"/>
        </w:rPr>
        <w:t xml:space="preserve"> Koch, </w:t>
      </w:r>
      <w:r w:rsidRPr="00727B67">
        <w:rPr>
          <w:sz w:val="24"/>
          <w:szCs w:val="24"/>
        </w:rPr>
        <w:t>Query Opt</w:t>
      </w:r>
      <w:r w:rsidR="00F54D1C">
        <w:rPr>
          <w:sz w:val="24"/>
          <w:szCs w:val="24"/>
        </w:rPr>
        <w:t xml:space="preserve">imization in Database Systems. </w:t>
      </w:r>
      <w:r w:rsidRPr="00487FB6">
        <w:rPr>
          <w:i/>
          <w:sz w:val="24"/>
          <w:szCs w:val="24"/>
        </w:rPr>
        <w:t>ACM</w:t>
      </w:r>
      <w:r>
        <w:rPr>
          <w:i/>
          <w:sz w:val="24"/>
          <w:szCs w:val="24"/>
        </w:rPr>
        <w:t xml:space="preserve"> </w:t>
      </w:r>
      <w:r w:rsidR="006F48E7">
        <w:rPr>
          <w:i/>
          <w:sz w:val="24"/>
          <w:szCs w:val="24"/>
        </w:rPr>
        <w:t>Comp. Surv.</w:t>
      </w:r>
      <w:r w:rsidR="006F48E7" w:rsidRPr="006F48E7">
        <w:rPr>
          <w:b/>
          <w:i/>
          <w:sz w:val="24"/>
          <w:szCs w:val="24"/>
        </w:rPr>
        <w:t xml:space="preserve"> </w:t>
      </w:r>
      <w:r w:rsidR="006F48E7" w:rsidRPr="006F48E7">
        <w:rPr>
          <w:b/>
          <w:sz w:val="24"/>
          <w:szCs w:val="24"/>
        </w:rPr>
        <w:t>16</w:t>
      </w:r>
      <w:r w:rsidR="006F48E7">
        <w:rPr>
          <w:sz w:val="24"/>
          <w:szCs w:val="24"/>
        </w:rPr>
        <w:t xml:space="preserve">, </w:t>
      </w:r>
      <w:r>
        <w:rPr>
          <w:sz w:val="24"/>
          <w:szCs w:val="24"/>
        </w:rPr>
        <w:t>111</w:t>
      </w:r>
      <w:r w:rsidR="006F48E7">
        <w:rPr>
          <w:sz w:val="24"/>
          <w:szCs w:val="24"/>
        </w:rPr>
        <w:t>-152 (</w:t>
      </w:r>
      <w:r w:rsidRPr="00727B67">
        <w:rPr>
          <w:sz w:val="24"/>
          <w:szCs w:val="24"/>
        </w:rPr>
        <w:t>1984</w:t>
      </w:r>
      <w:r w:rsidR="006F48E7">
        <w:rPr>
          <w:sz w:val="24"/>
          <w:szCs w:val="24"/>
        </w:rPr>
        <w:t>)</w:t>
      </w:r>
      <w:r w:rsidRPr="00727B67">
        <w:rPr>
          <w:sz w:val="24"/>
          <w:szCs w:val="24"/>
        </w:rPr>
        <w:t>.</w:t>
      </w:r>
    </w:p>
    <w:p w14:paraId="57141027" w14:textId="77777777" w:rsidR="003D6B4B" w:rsidRDefault="003D6B4B" w:rsidP="002572CB">
      <w:pPr>
        <w:rPr>
          <w:sz w:val="24"/>
          <w:szCs w:val="24"/>
        </w:rPr>
      </w:pPr>
    </w:p>
    <w:p w14:paraId="37BC8874" w14:textId="550D1355" w:rsidR="003D6B4B" w:rsidRPr="00727B67" w:rsidRDefault="003D6B4B" w:rsidP="003D6B4B">
      <w:pPr>
        <w:rPr>
          <w:sz w:val="24"/>
          <w:szCs w:val="24"/>
        </w:rPr>
      </w:pPr>
      <w:r>
        <w:rPr>
          <w:sz w:val="24"/>
          <w:szCs w:val="24"/>
        </w:rPr>
        <w:t xml:space="preserve">3. </w:t>
      </w:r>
      <w:r w:rsidRPr="00727B67">
        <w:rPr>
          <w:sz w:val="24"/>
          <w:szCs w:val="24"/>
        </w:rPr>
        <w:t>R</w:t>
      </w:r>
      <w:r>
        <w:rPr>
          <w:sz w:val="24"/>
          <w:szCs w:val="24"/>
        </w:rPr>
        <w:t xml:space="preserve">. </w:t>
      </w:r>
      <w:r w:rsidRPr="00727B67">
        <w:rPr>
          <w:sz w:val="24"/>
          <w:szCs w:val="24"/>
        </w:rPr>
        <w:t>R</w:t>
      </w:r>
      <w:r w:rsidR="00ED0310">
        <w:rPr>
          <w:sz w:val="24"/>
          <w:szCs w:val="24"/>
        </w:rPr>
        <w:t xml:space="preserve">amakrishnan and J. </w:t>
      </w:r>
      <w:r>
        <w:rPr>
          <w:sz w:val="24"/>
          <w:szCs w:val="24"/>
        </w:rPr>
        <w:t xml:space="preserve">Gehrke, </w:t>
      </w:r>
      <w:r w:rsidRPr="006F48E7">
        <w:rPr>
          <w:i/>
          <w:sz w:val="24"/>
          <w:szCs w:val="24"/>
        </w:rPr>
        <w:t>Database Management Systems</w:t>
      </w:r>
      <w:r w:rsidRPr="00727B67">
        <w:rPr>
          <w:sz w:val="24"/>
          <w:szCs w:val="24"/>
        </w:rPr>
        <w:t>, Third</w:t>
      </w:r>
      <w:r>
        <w:rPr>
          <w:sz w:val="24"/>
          <w:szCs w:val="24"/>
        </w:rPr>
        <w:t xml:space="preserve"> </w:t>
      </w:r>
      <w:r w:rsidR="006F48E7">
        <w:rPr>
          <w:sz w:val="24"/>
          <w:szCs w:val="24"/>
        </w:rPr>
        <w:t xml:space="preserve">Edition (McGraw-Hill, </w:t>
      </w:r>
      <w:r w:rsidRPr="00727B67">
        <w:rPr>
          <w:sz w:val="24"/>
          <w:szCs w:val="24"/>
        </w:rPr>
        <w:t>2003</w:t>
      </w:r>
      <w:r w:rsidR="006F48E7">
        <w:rPr>
          <w:sz w:val="24"/>
          <w:szCs w:val="24"/>
        </w:rPr>
        <w:t>)</w:t>
      </w:r>
      <w:r w:rsidRPr="00727B67">
        <w:rPr>
          <w:sz w:val="24"/>
          <w:szCs w:val="24"/>
        </w:rPr>
        <w:t>.</w:t>
      </w:r>
    </w:p>
    <w:p w14:paraId="56CB8D46" w14:textId="77777777" w:rsidR="003D6B4B" w:rsidRDefault="003D6B4B" w:rsidP="002572CB">
      <w:pPr>
        <w:rPr>
          <w:sz w:val="24"/>
          <w:szCs w:val="24"/>
        </w:rPr>
      </w:pPr>
    </w:p>
    <w:p w14:paraId="59F7AD0A" w14:textId="77777777" w:rsidR="003D6B4B" w:rsidRDefault="003D6B4B" w:rsidP="003D6B4B">
      <w:pPr>
        <w:rPr>
          <w:sz w:val="24"/>
          <w:szCs w:val="24"/>
        </w:rPr>
      </w:pPr>
      <w:r>
        <w:rPr>
          <w:sz w:val="24"/>
          <w:szCs w:val="24"/>
        </w:rPr>
        <w:t xml:space="preserve">4. P. G. </w:t>
      </w:r>
      <w:r w:rsidRPr="00727B67">
        <w:rPr>
          <w:sz w:val="24"/>
          <w:szCs w:val="24"/>
        </w:rPr>
        <w:t>Selinger</w:t>
      </w:r>
      <w:r>
        <w:rPr>
          <w:sz w:val="24"/>
          <w:szCs w:val="24"/>
        </w:rPr>
        <w:t xml:space="preserve">, M. M. Astrahan, D. D. </w:t>
      </w:r>
      <w:r w:rsidRPr="00727B67">
        <w:rPr>
          <w:sz w:val="24"/>
          <w:szCs w:val="24"/>
        </w:rPr>
        <w:t>Chamberlin, R.</w:t>
      </w:r>
      <w:r>
        <w:rPr>
          <w:sz w:val="24"/>
          <w:szCs w:val="24"/>
        </w:rPr>
        <w:t xml:space="preserve"> A. </w:t>
      </w:r>
      <w:r w:rsidRPr="00727B67">
        <w:rPr>
          <w:sz w:val="24"/>
          <w:szCs w:val="24"/>
        </w:rPr>
        <w:t>Lori, and</w:t>
      </w:r>
      <w:r w:rsidR="00F54D1C">
        <w:rPr>
          <w:sz w:val="24"/>
          <w:szCs w:val="24"/>
        </w:rPr>
        <w:t xml:space="preserve"> T. G. Price, </w:t>
      </w:r>
      <w:r w:rsidRPr="00727B67">
        <w:rPr>
          <w:sz w:val="24"/>
          <w:szCs w:val="24"/>
        </w:rPr>
        <w:t>Access Path Selection in</w:t>
      </w:r>
      <w:r w:rsidR="00F54D1C">
        <w:rPr>
          <w:sz w:val="24"/>
          <w:szCs w:val="24"/>
        </w:rPr>
        <w:t xml:space="preserve"> a Relational Database System. I</w:t>
      </w:r>
      <w:r>
        <w:rPr>
          <w:sz w:val="24"/>
          <w:szCs w:val="24"/>
        </w:rPr>
        <w:t xml:space="preserve">n </w:t>
      </w:r>
      <w:r w:rsidR="0070656F">
        <w:rPr>
          <w:i/>
          <w:sz w:val="24"/>
          <w:szCs w:val="24"/>
        </w:rPr>
        <w:t xml:space="preserve">Proc. ACM SIGMOD Conf., </w:t>
      </w:r>
      <w:r w:rsidR="0070656F" w:rsidRPr="0070656F">
        <w:rPr>
          <w:sz w:val="24"/>
          <w:szCs w:val="24"/>
        </w:rPr>
        <w:t>23-34</w:t>
      </w:r>
      <w:r w:rsidRPr="00727B67">
        <w:rPr>
          <w:sz w:val="24"/>
          <w:szCs w:val="24"/>
        </w:rPr>
        <w:t xml:space="preserve"> </w:t>
      </w:r>
      <w:r w:rsidR="0070656F">
        <w:rPr>
          <w:sz w:val="24"/>
          <w:szCs w:val="24"/>
        </w:rPr>
        <w:t>(</w:t>
      </w:r>
      <w:r w:rsidRPr="00727B67">
        <w:rPr>
          <w:sz w:val="24"/>
          <w:szCs w:val="24"/>
        </w:rPr>
        <w:t>1979</w:t>
      </w:r>
      <w:r w:rsidR="0070656F">
        <w:rPr>
          <w:sz w:val="24"/>
          <w:szCs w:val="24"/>
        </w:rPr>
        <w:t>)</w:t>
      </w:r>
      <w:r w:rsidRPr="00727B67">
        <w:rPr>
          <w:sz w:val="24"/>
          <w:szCs w:val="24"/>
        </w:rPr>
        <w:t>.</w:t>
      </w:r>
    </w:p>
    <w:p w14:paraId="0DB64715" w14:textId="77777777" w:rsidR="003D6B4B" w:rsidRDefault="003D6B4B" w:rsidP="003D6B4B">
      <w:pPr>
        <w:rPr>
          <w:sz w:val="24"/>
          <w:szCs w:val="24"/>
        </w:rPr>
      </w:pPr>
    </w:p>
    <w:p w14:paraId="24D19A11" w14:textId="77777777" w:rsidR="003D6B4B" w:rsidRPr="00727B67" w:rsidRDefault="003D6B4B" w:rsidP="003D6B4B">
      <w:pPr>
        <w:rPr>
          <w:sz w:val="24"/>
          <w:szCs w:val="24"/>
        </w:rPr>
      </w:pPr>
      <w:r>
        <w:rPr>
          <w:sz w:val="24"/>
          <w:szCs w:val="24"/>
        </w:rPr>
        <w:lastRenderedPageBreak/>
        <w:t>5. G. G</w:t>
      </w:r>
      <w:r w:rsidR="00F54D1C">
        <w:rPr>
          <w:sz w:val="24"/>
          <w:szCs w:val="24"/>
        </w:rPr>
        <w:t xml:space="preserve">raefe, </w:t>
      </w:r>
      <w:r w:rsidRPr="00727B67">
        <w:rPr>
          <w:sz w:val="24"/>
          <w:szCs w:val="24"/>
        </w:rPr>
        <w:t>Query Evaluation T</w:t>
      </w:r>
      <w:r w:rsidR="00F54D1C">
        <w:rPr>
          <w:sz w:val="24"/>
          <w:szCs w:val="24"/>
        </w:rPr>
        <w:t>echniques for Large Databases.</w:t>
      </w:r>
      <w:r>
        <w:rPr>
          <w:sz w:val="24"/>
          <w:szCs w:val="24"/>
        </w:rPr>
        <w:t xml:space="preserve"> </w:t>
      </w:r>
      <w:r w:rsidRPr="00487FB6">
        <w:rPr>
          <w:i/>
          <w:sz w:val="24"/>
          <w:szCs w:val="24"/>
        </w:rPr>
        <w:t>ACM</w:t>
      </w:r>
      <w:r>
        <w:rPr>
          <w:i/>
          <w:sz w:val="24"/>
          <w:szCs w:val="24"/>
        </w:rPr>
        <w:t xml:space="preserve"> </w:t>
      </w:r>
      <w:r w:rsidRPr="00487FB6">
        <w:rPr>
          <w:i/>
          <w:sz w:val="24"/>
          <w:szCs w:val="24"/>
        </w:rPr>
        <w:t>Computing Surveys</w:t>
      </w:r>
      <w:r w:rsidR="006F48E7">
        <w:rPr>
          <w:sz w:val="24"/>
          <w:szCs w:val="24"/>
        </w:rPr>
        <w:t xml:space="preserve"> </w:t>
      </w:r>
      <w:r w:rsidR="006F48E7" w:rsidRPr="0070656F">
        <w:rPr>
          <w:b/>
          <w:sz w:val="24"/>
          <w:szCs w:val="24"/>
        </w:rPr>
        <w:t>25</w:t>
      </w:r>
      <w:r w:rsidR="0070656F">
        <w:rPr>
          <w:b/>
          <w:sz w:val="24"/>
          <w:szCs w:val="24"/>
        </w:rPr>
        <w:t xml:space="preserve">, </w:t>
      </w:r>
      <w:r w:rsidR="0070656F" w:rsidRPr="0070656F">
        <w:rPr>
          <w:sz w:val="24"/>
          <w:szCs w:val="24"/>
        </w:rPr>
        <w:t>73-170</w:t>
      </w:r>
      <w:r w:rsidR="0070656F">
        <w:rPr>
          <w:sz w:val="24"/>
          <w:szCs w:val="24"/>
        </w:rPr>
        <w:t xml:space="preserve"> </w:t>
      </w:r>
      <w:r w:rsidR="006F48E7">
        <w:rPr>
          <w:sz w:val="24"/>
          <w:szCs w:val="24"/>
        </w:rPr>
        <w:t>(</w:t>
      </w:r>
      <w:r w:rsidRPr="00727B67">
        <w:rPr>
          <w:sz w:val="24"/>
          <w:szCs w:val="24"/>
        </w:rPr>
        <w:t>1993</w:t>
      </w:r>
      <w:r w:rsidR="006F48E7">
        <w:rPr>
          <w:sz w:val="24"/>
          <w:szCs w:val="24"/>
        </w:rPr>
        <w:t>)</w:t>
      </w:r>
      <w:r w:rsidRPr="00727B67">
        <w:rPr>
          <w:sz w:val="24"/>
          <w:szCs w:val="24"/>
        </w:rPr>
        <w:t>.</w:t>
      </w:r>
    </w:p>
    <w:p w14:paraId="181042D0" w14:textId="77777777" w:rsidR="002572CB" w:rsidRPr="00727B67" w:rsidRDefault="002572CB" w:rsidP="002572CB">
      <w:pPr>
        <w:rPr>
          <w:sz w:val="24"/>
          <w:szCs w:val="24"/>
        </w:rPr>
      </w:pPr>
    </w:p>
    <w:p w14:paraId="42DFE7B9" w14:textId="77777777" w:rsidR="002572CB" w:rsidRPr="00727B67" w:rsidRDefault="003D6B4B" w:rsidP="002572CB">
      <w:pPr>
        <w:rPr>
          <w:sz w:val="24"/>
          <w:szCs w:val="24"/>
        </w:rPr>
      </w:pPr>
      <w:r>
        <w:rPr>
          <w:sz w:val="24"/>
          <w:szCs w:val="24"/>
        </w:rPr>
        <w:t>6</w:t>
      </w:r>
      <w:r w:rsidR="00F54D1C">
        <w:rPr>
          <w:sz w:val="24"/>
          <w:szCs w:val="24"/>
        </w:rPr>
        <w:t xml:space="preserve">. S. Chaudhuri, </w:t>
      </w:r>
      <w:r w:rsidR="002572CB" w:rsidRPr="00727B67">
        <w:rPr>
          <w:sz w:val="24"/>
          <w:szCs w:val="24"/>
        </w:rPr>
        <w:t>An Overview of Query Optim</w:t>
      </w:r>
      <w:r w:rsidR="00F54D1C">
        <w:rPr>
          <w:sz w:val="24"/>
          <w:szCs w:val="24"/>
        </w:rPr>
        <w:t>ization in Relational Systems. I</w:t>
      </w:r>
      <w:r w:rsidR="002572CB" w:rsidRPr="00727B67">
        <w:rPr>
          <w:sz w:val="24"/>
          <w:szCs w:val="24"/>
        </w:rPr>
        <w:t xml:space="preserve">n </w:t>
      </w:r>
      <w:r w:rsidR="0070656F">
        <w:rPr>
          <w:i/>
          <w:sz w:val="24"/>
          <w:szCs w:val="24"/>
        </w:rPr>
        <w:t xml:space="preserve">Proc. ACM PODS Conf., </w:t>
      </w:r>
      <w:r w:rsidR="0070656F" w:rsidRPr="0070656F">
        <w:rPr>
          <w:sz w:val="24"/>
          <w:szCs w:val="24"/>
        </w:rPr>
        <w:t>34-43</w:t>
      </w:r>
      <w:r w:rsidR="0070656F">
        <w:rPr>
          <w:sz w:val="24"/>
          <w:szCs w:val="24"/>
        </w:rPr>
        <w:t xml:space="preserve"> (</w:t>
      </w:r>
      <w:r w:rsidR="002572CB" w:rsidRPr="00727B67">
        <w:rPr>
          <w:sz w:val="24"/>
          <w:szCs w:val="24"/>
        </w:rPr>
        <w:t>1998</w:t>
      </w:r>
      <w:r w:rsidR="0070656F">
        <w:rPr>
          <w:sz w:val="24"/>
          <w:szCs w:val="24"/>
        </w:rPr>
        <w:t>)</w:t>
      </w:r>
      <w:r w:rsidR="002572CB" w:rsidRPr="00727B67">
        <w:rPr>
          <w:sz w:val="24"/>
          <w:szCs w:val="24"/>
        </w:rPr>
        <w:t>.</w:t>
      </w:r>
    </w:p>
    <w:p w14:paraId="22C98CF5" w14:textId="77777777" w:rsidR="00487FB6" w:rsidRDefault="00487FB6" w:rsidP="002572CB">
      <w:pPr>
        <w:rPr>
          <w:sz w:val="24"/>
          <w:szCs w:val="24"/>
        </w:rPr>
      </w:pPr>
    </w:p>
    <w:p w14:paraId="29316A4C" w14:textId="77777777" w:rsidR="002572CB" w:rsidRPr="00727B67" w:rsidRDefault="003D6B4B" w:rsidP="002572CB">
      <w:pPr>
        <w:rPr>
          <w:sz w:val="24"/>
          <w:szCs w:val="24"/>
        </w:rPr>
      </w:pPr>
      <w:r>
        <w:rPr>
          <w:sz w:val="24"/>
          <w:szCs w:val="24"/>
        </w:rPr>
        <w:t>7</w:t>
      </w:r>
      <w:r w:rsidR="00F54D1C">
        <w:rPr>
          <w:sz w:val="24"/>
          <w:szCs w:val="24"/>
        </w:rPr>
        <w:t xml:space="preserve">. Y. Ioannidis, </w:t>
      </w:r>
      <w:r w:rsidR="002572CB" w:rsidRPr="00727B67">
        <w:rPr>
          <w:sz w:val="24"/>
          <w:szCs w:val="24"/>
        </w:rPr>
        <w:t>The Hi</w:t>
      </w:r>
      <w:r w:rsidR="00487FB6">
        <w:rPr>
          <w:sz w:val="24"/>
          <w:szCs w:val="24"/>
        </w:rPr>
        <w:t>sto</w:t>
      </w:r>
      <w:r w:rsidR="00F54D1C">
        <w:rPr>
          <w:sz w:val="24"/>
          <w:szCs w:val="24"/>
        </w:rPr>
        <w:t>ry of Histograms (abridged). I</w:t>
      </w:r>
      <w:r w:rsidR="00487FB6">
        <w:rPr>
          <w:sz w:val="24"/>
          <w:szCs w:val="24"/>
        </w:rPr>
        <w:t xml:space="preserve">n </w:t>
      </w:r>
      <w:r w:rsidR="0070656F">
        <w:rPr>
          <w:i/>
          <w:sz w:val="24"/>
          <w:szCs w:val="24"/>
        </w:rPr>
        <w:t>Proc. VLDB Conf.</w:t>
      </w:r>
      <w:r w:rsidR="002572CB" w:rsidRPr="00727B67">
        <w:rPr>
          <w:sz w:val="24"/>
          <w:szCs w:val="24"/>
        </w:rPr>
        <w:t xml:space="preserve"> </w:t>
      </w:r>
      <w:r w:rsidR="0070656F">
        <w:rPr>
          <w:sz w:val="24"/>
          <w:szCs w:val="24"/>
        </w:rPr>
        <w:t>19-30 (</w:t>
      </w:r>
      <w:r w:rsidR="002572CB" w:rsidRPr="00727B67">
        <w:rPr>
          <w:sz w:val="24"/>
          <w:szCs w:val="24"/>
        </w:rPr>
        <w:t>2003</w:t>
      </w:r>
      <w:r w:rsidR="0070656F">
        <w:rPr>
          <w:sz w:val="24"/>
          <w:szCs w:val="24"/>
        </w:rPr>
        <w:t>)</w:t>
      </w:r>
      <w:r w:rsidR="002572CB" w:rsidRPr="00727B67">
        <w:rPr>
          <w:sz w:val="24"/>
          <w:szCs w:val="24"/>
        </w:rPr>
        <w:t>.</w:t>
      </w:r>
    </w:p>
    <w:p w14:paraId="67C7B089" w14:textId="77777777" w:rsidR="002572CB" w:rsidRPr="00727B67" w:rsidRDefault="002572CB" w:rsidP="002572CB">
      <w:pPr>
        <w:rPr>
          <w:sz w:val="24"/>
          <w:szCs w:val="24"/>
        </w:rPr>
      </w:pPr>
    </w:p>
    <w:p w14:paraId="72CC6A2F" w14:textId="77777777" w:rsidR="00487FB6" w:rsidRDefault="003D6B4B" w:rsidP="002572CB">
      <w:pPr>
        <w:rPr>
          <w:sz w:val="24"/>
          <w:szCs w:val="24"/>
        </w:rPr>
      </w:pPr>
      <w:r>
        <w:rPr>
          <w:sz w:val="24"/>
          <w:szCs w:val="24"/>
        </w:rPr>
        <w:t>8. M V.</w:t>
      </w:r>
      <w:r w:rsidR="00F54D1C">
        <w:rPr>
          <w:sz w:val="24"/>
          <w:szCs w:val="24"/>
        </w:rPr>
        <w:t xml:space="preserve"> Mannio, P. Chu, and T. Sagar, </w:t>
      </w:r>
      <w:r>
        <w:rPr>
          <w:sz w:val="24"/>
          <w:szCs w:val="24"/>
        </w:rPr>
        <w:t xml:space="preserve">Statistical Profile </w:t>
      </w:r>
      <w:r w:rsidR="00F54D1C">
        <w:rPr>
          <w:sz w:val="24"/>
          <w:szCs w:val="24"/>
        </w:rPr>
        <w:t>Estimation in Database Systems.</w:t>
      </w:r>
      <w:r>
        <w:rPr>
          <w:sz w:val="24"/>
          <w:szCs w:val="24"/>
        </w:rPr>
        <w:t xml:space="preserve"> </w:t>
      </w:r>
      <w:r w:rsidR="006F48E7">
        <w:rPr>
          <w:i/>
          <w:sz w:val="24"/>
          <w:szCs w:val="24"/>
        </w:rPr>
        <w:t>ACM Comp. Surv.</w:t>
      </w:r>
      <w:r w:rsidR="006F48E7">
        <w:rPr>
          <w:sz w:val="24"/>
          <w:szCs w:val="24"/>
        </w:rPr>
        <w:t xml:space="preserve"> 20, </w:t>
      </w:r>
      <w:r>
        <w:rPr>
          <w:sz w:val="24"/>
          <w:szCs w:val="24"/>
        </w:rPr>
        <w:t>192-221</w:t>
      </w:r>
      <w:r w:rsidR="006F48E7">
        <w:rPr>
          <w:sz w:val="24"/>
          <w:szCs w:val="24"/>
        </w:rPr>
        <w:t xml:space="preserve"> (</w:t>
      </w:r>
      <w:r>
        <w:rPr>
          <w:sz w:val="24"/>
          <w:szCs w:val="24"/>
        </w:rPr>
        <w:t>1988</w:t>
      </w:r>
      <w:r w:rsidR="006F48E7">
        <w:rPr>
          <w:sz w:val="24"/>
          <w:szCs w:val="24"/>
        </w:rPr>
        <w:t>)</w:t>
      </w:r>
      <w:r>
        <w:rPr>
          <w:sz w:val="24"/>
          <w:szCs w:val="24"/>
        </w:rPr>
        <w:t>.</w:t>
      </w:r>
    </w:p>
    <w:p w14:paraId="271274ED" w14:textId="77777777" w:rsidR="00EB7FA8" w:rsidRDefault="00EB7FA8" w:rsidP="002572CB">
      <w:pPr>
        <w:rPr>
          <w:sz w:val="24"/>
          <w:szCs w:val="24"/>
        </w:rPr>
      </w:pPr>
    </w:p>
    <w:p w14:paraId="0A1C78A6" w14:textId="77777777" w:rsidR="00EB7FA8" w:rsidRDefault="00EB7FA8" w:rsidP="00EB7FA8">
      <w:pPr>
        <w:rPr>
          <w:sz w:val="24"/>
          <w:szCs w:val="24"/>
        </w:rPr>
      </w:pPr>
      <w:r>
        <w:rPr>
          <w:sz w:val="24"/>
          <w:szCs w:val="24"/>
        </w:rPr>
        <w:t>9</w:t>
      </w:r>
      <w:r w:rsidR="00F54D1C">
        <w:rPr>
          <w:sz w:val="24"/>
          <w:szCs w:val="24"/>
        </w:rPr>
        <w:t xml:space="preserve">. B. Babcock and S. Chaudhuri, </w:t>
      </w:r>
      <w:r w:rsidRPr="00727B67">
        <w:rPr>
          <w:sz w:val="24"/>
          <w:szCs w:val="24"/>
        </w:rPr>
        <w:t>Towards a Robust Query Optimizer: A</w:t>
      </w:r>
      <w:r>
        <w:rPr>
          <w:sz w:val="24"/>
          <w:szCs w:val="24"/>
        </w:rPr>
        <w:t xml:space="preserve"> </w:t>
      </w:r>
      <w:r w:rsidRPr="00727B67">
        <w:rPr>
          <w:sz w:val="24"/>
          <w:szCs w:val="24"/>
        </w:rPr>
        <w:t>Principled an</w:t>
      </w:r>
      <w:r w:rsidR="00F54D1C">
        <w:rPr>
          <w:sz w:val="24"/>
          <w:szCs w:val="24"/>
        </w:rPr>
        <w:t>d Practical Approach. I</w:t>
      </w:r>
      <w:r>
        <w:rPr>
          <w:sz w:val="24"/>
          <w:szCs w:val="24"/>
        </w:rPr>
        <w:t xml:space="preserve">n </w:t>
      </w:r>
      <w:r w:rsidR="0070656F">
        <w:rPr>
          <w:i/>
          <w:sz w:val="24"/>
          <w:szCs w:val="24"/>
        </w:rPr>
        <w:t>Proc, ACM SIGMOD Conf.</w:t>
      </w:r>
      <w:r w:rsidR="0070656F">
        <w:rPr>
          <w:sz w:val="24"/>
          <w:szCs w:val="24"/>
        </w:rPr>
        <w:t>, 119-130</w:t>
      </w:r>
      <w:r w:rsidR="0070656F">
        <w:rPr>
          <w:i/>
          <w:sz w:val="24"/>
          <w:szCs w:val="24"/>
        </w:rPr>
        <w:t xml:space="preserve"> </w:t>
      </w:r>
      <w:r w:rsidR="0070656F" w:rsidRPr="0070656F">
        <w:rPr>
          <w:sz w:val="24"/>
          <w:szCs w:val="24"/>
        </w:rPr>
        <w:t>(</w:t>
      </w:r>
      <w:r w:rsidRPr="00727B67">
        <w:rPr>
          <w:sz w:val="24"/>
          <w:szCs w:val="24"/>
        </w:rPr>
        <w:t>2005</w:t>
      </w:r>
      <w:r w:rsidR="0070656F">
        <w:rPr>
          <w:sz w:val="24"/>
          <w:szCs w:val="24"/>
        </w:rPr>
        <w:t>)</w:t>
      </w:r>
      <w:r w:rsidRPr="00727B67">
        <w:rPr>
          <w:sz w:val="24"/>
          <w:szCs w:val="24"/>
        </w:rPr>
        <w:t>.</w:t>
      </w:r>
    </w:p>
    <w:p w14:paraId="014D35E6" w14:textId="77777777" w:rsidR="00EB7FA8" w:rsidRDefault="00EB7FA8" w:rsidP="00EB7FA8">
      <w:pPr>
        <w:rPr>
          <w:sz w:val="24"/>
          <w:szCs w:val="24"/>
        </w:rPr>
      </w:pPr>
    </w:p>
    <w:p w14:paraId="0A1977DF" w14:textId="77777777" w:rsidR="00EB7FA8" w:rsidRDefault="00F54D1C" w:rsidP="00EB7FA8">
      <w:pPr>
        <w:rPr>
          <w:sz w:val="24"/>
          <w:szCs w:val="24"/>
        </w:rPr>
      </w:pPr>
      <w:r>
        <w:rPr>
          <w:sz w:val="24"/>
          <w:szCs w:val="24"/>
        </w:rPr>
        <w:t xml:space="preserve">10. M. Winslett, </w:t>
      </w:r>
      <w:r w:rsidR="006F48E7">
        <w:rPr>
          <w:sz w:val="24"/>
          <w:szCs w:val="24"/>
        </w:rPr>
        <w:t>David DeWitt Speaks Out.</w:t>
      </w:r>
      <w:r w:rsidR="00EB7FA8">
        <w:rPr>
          <w:sz w:val="24"/>
          <w:szCs w:val="24"/>
        </w:rPr>
        <w:t xml:space="preserve"> </w:t>
      </w:r>
      <w:r w:rsidR="00EB7FA8" w:rsidRPr="00CA2C84">
        <w:rPr>
          <w:i/>
          <w:sz w:val="24"/>
          <w:szCs w:val="24"/>
        </w:rPr>
        <w:t xml:space="preserve">ACM SIGMOD Record </w:t>
      </w:r>
      <w:r w:rsidR="006F48E7">
        <w:rPr>
          <w:sz w:val="24"/>
          <w:szCs w:val="24"/>
        </w:rPr>
        <w:t xml:space="preserve">31, </w:t>
      </w:r>
      <w:r w:rsidR="00EB7FA8">
        <w:rPr>
          <w:sz w:val="24"/>
          <w:szCs w:val="24"/>
        </w:rPr>
        <w:t>50</w:t>
      </w:r>
      <w:r w:rsidR="00EB7FA8" w:rsidRPr="00727B67">
        <w:rPr>
          <w:sz w:val="24"/>
          <w:szCs w:val="24"/>
        </w:rPr>
        <w:t>-62</w:t>
      </w:r>
      <w:r w:rsidR="006F48E7">
        <w:rPr>
          <w:sz w:val="24"/>
          <w:szCs w:val="24"/>
        </w:rPr>
        <w:t xml:space="preserve"> (</w:t>
      </w:r>
      <w:r w:rsidR="00EB7FA8" w:rsidRPr="00727B67">
        <w:rPr>
          <w:sz w:val="24"/>
          <w:szCs w:val="24"/>
        </w:rPr>
        <w:t>2002</w:t>
      </w:r>
      <w:r w:rsidR="006F48E7">
        <w:rPr>
          <w:sz w:val="24"/>
          <w:szCs w:val="24"/>
        </w:rPr>
        <w:t>)</w:t>
      </w:r>
      <w:r w:rsidR="00EB7FA8" w:rsidRPr="00727B67">
        <w:rPr>
          <w:sz w:val="24"/>
          <w:szCs w:val="24"/>
        </w:rPr>
        <w:t xml:space="preserve">. </w:t>
      </w:r>
    </w:p>
    <w:p w14:paraId="2BDB1A97" w14:textId="77777777" w:rsidR="005A36F6" w:rsidRPr="00727B67" w:rsidRDefault="005A36F6" w:rsidP="00EB7FA8">
      <w:pPr>
        <w:rPr>
          <w:sz w:val="24"/>
          <w:szCs w:val="24"/>
        </w:rPr>
      </w:pPr>
    </w:p>
    <w:p w14:paraId="59F9AD61" w14:textId="5A3F6FAA" w:rsidR="00EB7FA8" w:rsidRDefault="00EB7FA8" w:rsidP="00EB7FA8">
      <w:pPr>
        <w:rPr>
          <w:sz w:val="24"/>
          <w:szCs w:val="24"/>
        </w:rPr>
      </w:pPr>
      <w:r>
        <w:rPr>
          <w:sz w:val="24"/>
          <w:szCs w:val="24"/>
        </w:rPr>
        <w:t>11. R. T. Snodgr</w:t>
      </w:r>
      <w:r w:rsidR="006F48E7">
        <w:rPr>
          <w:sz w:val="24"/>
          <w:szCs w:val="24"/>
        </w:rPr>
        <w:t xml:space="preserve">ass, S. Currim, and Y.-K. Suh, </w:t>
      </w:r>
      <w:r>
        <w:rPr>
          <w:sz w:val="24"/>
          <w:szCs w:val="24"/>
        </w:rPr>
        <w:t>A Causa</w:t>
      </w:r>
      <w:r w:rsidR="006F48E7">
        <w:rPr>
          <w:sz w:val="24"/>
          <w:szCs w:val="24"/>
        </w:rPr>
        <w:t>l Model of DBMS Suboptimality</w:t>
      </w:r>
      <w:r w:rsidR="000676EB">
        <w:rPr>
          <w:sz w:val="24"/>
          <w:szCs w:val="24"/>
        </w:rPr>
        <w:t xml:space="preserve"> </w:t>
      </w:r>
      <w:r w:rsidR="006F48E7">
        <w:rPr>
          <w:sz w:val="24"/>
          <w:szCs w:val="24"/>
        </w:rPr>
        <w:t>(</w:t>
      </w:r>
      <w:r>
        <w:rPr>
          <w:sz w:val="24"/>
          <w:szCs w:val="24"/>
        </w:rPr>
        <w:t>Tech</w:t>
      </w:r>
      <w:r w:rsidR="006F48E7">
        <w:rPr>
          <w:sz w:val="24"/>
          <w:szCs w:val="24"/>
        </w:rPr>
        <w:t>.</w:t>
      </w:r>
      <w:r>
        <w:rPr>
          <w:sz w:val="24"/>
          <w:szCs w:val="24"/>
        </w:rPr>
        <w:t xml:space="preserve"> Rep</w:t>
      </w:r>
      <w:r w:rsidR="006F48E7">
        <w:rPr>
          <w:sz w:val="24"/>
          <w:szCs w:val="24"/>
        </w:rPr>
        <w:t>.</w:t>
      </w:r>
      <w:r w:rsidR="0070656F">
        <w:rPr>
          <w:sz w:val="24"/>
          <w:szCs w:val="24"/>
        </w:rPr>
        <w:t>, Dept. Comp. Sci.</w:t>
      </w:r>
      <w:r>
        <w:rPr>
          <w:sz w:val="24"/>
          <w:szCs w:val="24"/>
        </w:rPr>
        <w:t>, Univ</w:t>
      </w:r>
      <w:r w:rsidR="006F48E7">
        <w:rPr>
          <w:sz w:val="24"/>
          <w:szCs w:val="24"/>
        </w:rPr>
        <w:t>.</w:t>
      </w:r>
      <w:r>
        <w:rPr>
          <w:sz w:val="24"/>
          <w:szCs w:val="24"/>
        </w:rPr>
        <w:t xml:space="preserve"> of Arizona, 2017</w:t>
      </w:r>
      <w:r w:rsidR="006F48E7">
        <w:rPr>
          <w:sz w:val="24"/>
          <w:szCs w:val="24"/>
        </w:rPr>
        <w:t>)</w:t>
      </w:r>
      <w:r>
        <w:rPr>
          <w:sz w:val="24"/>
          <w:szCs w:val="24"/>
        </w:rPr>
        <w:t>.</w:t>
      </w:r>
    </w:p>
    <w:p w14:paraId="55B62A36" w14:textId="77777777" w:rsidR="005A36F6" w:rsidRDefault="005A36F6" w:rsidP="002572CB">
      <w:pPr>
        <w:rPr>
          <w:sz w:val="24"/>
          <w:szCs w:val="24"/>
        </w:rPr>
      </w:pPr>
    </w:p>
    <w:p w14:paraId="532AD0D0" w14:textId="67037642" w:rsidR="000676EB" w:rsidRDefault="00EB7FA8" w:rsidP="002572CB">
      <w:pPr>
        <w:rPr>
          <w:sz w:val="24"/>
          <w:szCs w:val="24"/>
        </w:rPr>
      </w:pPr>
      <w:r>
        <w:rPr>
          <w:sz w:val="24"/>
          <w:szCs w:val="24"/>
        </w:rPr>
        <w:t>1</w:t>
      </w:r>
      <w:r w:rsidR="00363D35">
        <w:rPr>
          <w:sz w:val="24"/>
          <w:szCs w:val="24"/>
        </w:rPr>
        <w:t>2</w:t>
      </w:r>
      <w:r w:rsidR="00487FB6">
        <w:rPr>
          <w:sz w:val="24"/>
          <w:szCs w:val="24"/>
        </w:rPr>
        <w:t xml:space="preserve">. </w:t>
      </w:r>
      <w:r w:rsidR="00ED0310">
        <w:rPr>
          <w:sz w:val="24"/>
          <w:szCs w:val="24"/>
        </w:rPr>
        <w:t xml:space="preserve">J. </w:t>
      </w:r>
      <w:r w:rsidR="002572CB" w:rsidRPr="00727B67">
        <w:rPr>
          <w:sz w:val="24"/>
          <w:szCs w:val="24"/>
        </w:rPr>
        <w:t xml:space="preserve">Melton (editor), ISO/IEC 9075, </w:t>
      </w:r>
      <w:r w:rsidR="002572CB" w:rsidRPr="00CA2C84">
        <w:rPr>
          <w:b/>
          <w:sz w:val="24"/>
          <w:szCs w:val="24"/>
        </w:rPr>
        <w:t>Database Language SQL:2011 Part 2:</w:t>
      </w:r>
      <w:r>
        <w:rPr>
          <w:b/>
          <w:sz w:val="24"/>
          <w:szCs w:val="24"/>
        </w:rPr>
        <w:t xml:space="preserve"> S</w:t>
      </w:r>
      <w:r w:rsidR="002572CB" w:rsidRPr="00CA2C84">
        <w:rPr>
          <w:b/>
          <w:sz w:val="24"/>
          <w:szCs w:val="24"/>
        </w:rPr>
        <w:t>QL/Foundation</w:t>
      </w:r>
      <w:r w:rsidR="006F48E7">
        <w:rPr>
          <w:sz w:val="24"/>
          <w:szCs w:val="24"/>
        </w:rPr>
        <w:t>,</w:t>
      </w:r>
      <w:r w:rsidR="002572CB" w:rsidRPr="00727B67">
        <w:rPr>
          <w:sz w:val="24"/>
          <w:szCs w:val="24"/>
        </w:rPr>
        <w:t xml:space="preserve"> 2011.</w:t>
      </w:r>
    </w:p>
    <w:p w14:paraId="0ADC9CF1" w14:textId="77777777" w:rsidR="000676EB" w:rsidRDefault="000676EB" w:rsidP="002572CB">
      <w:pPr>
        <w:rPr>
          <w:sz w:val="24"/>
          <w:szCs w:val="24"/>
        </w:rPr>
      </w:pPr>
    </w:p>
    <w:p w14:paraId="47D0D959" w14:textId="455AB496" w:rsidR="000676EB" w:rsidRDefault="000676EB" w:rsidP="000676EB">
      <w:pPr>
        <w:rPr>
          <w:sz w:val="24"/>
          <w:szCs w:val="24"/>
        </w:rPr>
      </w:pPr>
      <w:r>
        <w:rPr>
          <w:sz w:val="24"/>
          <w:szCs w:val="24"/>
        </w:rPr>
        <w:t xml:space="preserve">13. S. Currim, R. T. Snodgrass, Y.-K. Suh, and R. Zhang, </w:t>
      </w:r>
      <w:commentRangeStart w:id="173"/>
      <w:del w:id="174" w:author="Richard Snodgrass" w:date="2017-03-27T15:32:00Z">
        <w:r w:rsidDel="000676EB">
          <w:rPr>
            <w:sz w:val="24"/>
            <w:szCs w:val="24"/>
          </w:rPr>
          <w:delText>“</w:delText>
        </w:r>
      </w:del>
      <w:r>
        <w:rPr>
          <w:sz w:val="24"/>
          <w:szCs w:val="24"/>
        </w:rPr>
        <w:t xml:space="preserve">DBMS </w:t>
      </w:r>
      <w:commentRangeEnd w:id="173"/>
      <w:r>
        <w:rPr>
          <w:rStyle w:val="CommentReference"/>
          <w:rFonts w:eastAsia="Times New Roman"/>
        </w:rPr>
        <w:commentReference w:id="173"/>
      </w:r>
      <w:r>
        <w:rPr>
          <w:sz w:val="24"/>
          <w:szCs w:val="24"/>
        </w:rPr>
        <w:t>Metrology: Measuring Query time</w:t>
      </w:r>
      <w:ins w:id="175" w:author="Richard Snodgrass" w:date="2017-03-27T15:32:00Z">
        <w:r>
          <w:rPr>
            <w:sz w:val="24"/>
            <w:szCs w:val="24"/>
          </w:rPr>
          <w:t>.</w:t>
        </w:r>
      </w:ins>
      <w:del w:id="176" w:author="Richard Snodgrass" w:date="2017-03-27T15:32:00Z">
        <w:r w:rsidDel="000676EB">
          <w:rPr>
            <w:sz w:val="24"/>
            <w:szCs w:val="24"/>
          </w:rPr>
          <w:delText>”</w:delText>
        </w:r>
      </w:del>
      <w:r>
        <w:rPr>
          <w:sz w:val="24"/>
          <w:szCs w:val="24"/>
        </w:rPr>
        <w:t xml:space="preserve"> </w:t>
      </w:r>
      <w:r w:rsidRPr="00CA2C84">
        <w:rPr>
          <w:i/>
          <w:sz w:val="24"/>
          <w:szCs w:val="24"/>
        </w:rPr>
        <w:t xml:space="preserve">ACM </w:t>
      </w:r>
      <w:r>
        <w:rPr>
          <w:i/>
          <w:sz w:val="24"/>
          <w:szCs w:val="24"/>
        </w:rPr>
        <w:t>TODS</w:t>
      </w:r>
      <w:r w:rsidRPr="00CA2C84">
        <w:rPr>
          <w:i/>
          <w:sz w:val="24"/>
          <w:szCs w:val="24"/>
        </w:rPr>
        <w:t xml:space="preserve"> </w:t>
      </w:r>
      <w:r w:rsidRPr="000676EB">
        <w:rPr>
          <w:sz w:val="24"/>
          <w:szCs w:val="24"/>
        </w:rPr>
        <w:t>42</w:t>
      </w:r>
      <w:ins w:id="177" w:author="Youngkyoon Suh" w:date="2017-04-04T00:02:00Z">
        <w:r w:rsidR="00803EED">
          <w:rPr>
            <w:sz w:val="24"/>
            <w:szCs w:val="24"/>
          </w:rPr>
          <w:t xml:space="preserve"> (1)</w:t>
        </w:r>
      </w:ins>
      <w:ins w:id="178" w:author="Richard Snodgrass" w:date="2017-03-27T15:33:00Z">
        <w:del w:id="179" w:author="Youngkyoon Suh" w:date="2017-04-04T00:02:00Z">
          <w:r w:rsidDel="00803EED">
            <w:rPr>
              <w:sz w:val="24"/>
              <w:szCs w:val="24"/>
            </w:rPr>
            <w:delText xml:space="preserve">, </w:delText>
          </w:r>
        </w:del>
      </w:ins>
      <w:del w:id="180" w:author="Richard Snodgrass" w:date="2017-03-27T15:33:00Z">
        <w:r w:rsidRPr="00973D73" w:rsidDel="000676EB">
          <w:rPr>
            <w:sz w:val="24"/>
            <w:szCs w:val="24"/>
          </w:rPr>
          <w:delText>(1):</w:delText>
        </w:r>
        <w:r w:rsidDel="000676EB">
          <w:rPr>
            <w:i/>
            <w:sz w:val="24"/>
            <w:szCs w:val="24"/>
          </w:rPr>
          <w:delText xml:space="preserve"> </w:delText>
        </w:r>
        <w:r w:rsidRPr="00973D73" w:rsidDel="000676EB">
          <w:rPr>
            <w:sz w:val="24"/>
            <w:szCs w:val="24"/>
          </w:rPr>
          <w:delText>3</w:delText>
        </w:r>
        <w:r w:rsidDel="000676EB">
          <w:rPr>
            <w:sz w:val="24"/>
            <w:szCs w:val="24"/>
          </w:rPr>
          <w:delText>:1</w:delText>
        </w:r>
        <w:r w:rsidRPr="00727B67" w:rsidDel="000676EB">
          <w:rPr>
            <w:sz w:val="24"/>
            <w:szCs w:val="24"/>
          </w:rPr>
          <w:delText>-</w:delText>
        </w:r>
        <w:r w:rsidDel="000676EB">
          <w:rPr>
            <w:sz w:val="24"/>
            <w:szCs w:val="24"/>
          </w:rPr>
          <w:delText>3</w:delText>
        </w:r>
      </w:del>
      <w:r>
        <w:rPr>
          <w:sz w:val="24"/>
          <w:szCs w:val="24"/>
        </w:rPr>
        <w:t>:</w:t>
      </w:r>
      <w:ins w:id="181" w:author="Youngkyoon Suh" w:date="2017-04-04T00:03:00Z">
        <w:r w:rsidR="00803EED">
          <w:rPr>
            <w:sz w:val="24"/>
            <w:szCs w:val="24"/>
          </w:rPr>
          <w:t>3:1-</w:t>
        </w:r>
      </w:ins>
      <w:r>
        <w:rPr>
          <w:sz w:val="24"/>
          <w:szCs w:val="24"/>
        </w:rPr>
        <w:t>42</w:t>
      </w:r>
      <w:ins w:id="182" w:author="Richard Snodgrass" w:date="2017-03-27T15:33:00Z">
        <w:r>
          <w:rPr>
            <w:sz w:val="24"/>
            <w:szCs w:val="24"/>
          </w:rPr>
          <w:t xml:space="preserve"> </w:t>
        </w:r>
        <w:del w:id="183" w:author="Youngkyoon Suh" w:date="2017-04-04T00:03:00Z">
          <w:r w:rsidDel="00803EED">
            <w:rPr>
              <w:sz w:val="24"/>
              <w:szCs w:val="24"/>
            </w:rPr>
            <w:delText>pages</w:delText>
          </w:r>
        </w:del>
      </w:ins>
      <w:del w:id="184" w:author="Youngkyoon Suh" w:date="2017-04-04T00:03:00Z">
        <w:r w:rsidDel="00803EED">
          <w:rPr>
            <w:sz w:val="24"/>
            <w:szCs w:val="24"/>
          </w:rPr>
          <w:delText xml:space="preserve"> </w:delText>
        </w:r>
      </w:del>
      <w:r>
        <w:rPr>
          <w:sz w:val="24"/>
          <w:szCs w:val="24"/>
        </w:rPr>
        <w:t>(2016)</w:t>
      </w:r>
      <w:r w:rsidRPr="00727B67">
        <w:rPr>
          <w:sz w:val="24"/>
          <w:szCs w:val="24"/>
        </w:rPr>
        <w:t>.</w:t>
      </w:r>
    </w:p>
    <w:p w14:paraId="57D99E33" w14:textId="77777777" w:rsidR="000676EB" w:rsidRDefault="000676EB" w:rsidP="002572CB">
      <w:pPr>
        <w:rPr>
          <w:sz w:val="24"/>
          <w:szCs w:val="24"/>
        </w:rPr>
      </w:pPr>
    </w:p>
    <w:p w14:paraId="09599BA1" w14:textId="77777777" w:rsidR="002572CB" w:rsidRPr="00727B67" w:rsidRDefault="002572CB" w:rsidP="002572CB">
      <w:pPr>
        <w:rPr>
          <w:sz w:val="24"/>
          <w:szCs w:val="24"/>
        </w:rPr>
      </w:pPr>
    </w:p>
    <w:tbl>
      <w:tblPr>
        <w:tblStyle w:val="TableGrid"/>
        <w:tblW w:w="0" w:type="auto"/>
        <w:tblLook w:val="04A0" w:firstRow="1" w:lastRow="0" w:firstColumn="1" w:lastColumn="0" w:noHBand="0" w:noVBand="1"/>
      </w:tblPr>
      <w:tblGrid>
        <w:gridCol w:w="1343"/>
        <w:gridCol w:w="1395"/>
        <w:gridCol w:w="1594"/>
        <w:gridCol w:w="1665"/>
        <w:gridCol w:w="1637"/>
        <w:gridCol w:w="1716"/>
      </w:tblGrid>
      <w:tr w:rsidR="00A033C1" w14:paraId="7D29ACEA" w14:textId="095795BF" w:rsidTr="00E2489C">
        <w:tc>
          <w:tcPr>
            <w:tcW w:w="1343" w:type="dxa"/>
          </w:tcPr>
          <w:p w14:paraId="4DB431F3" w14:textId="366DD8D5" w:rsidR="00A033C1" w:rsidRPr="00E406BD" w:rsidRDefault="00A033C1" w:rsidP="00E2489C">
            <w:pPr>
              <w:jc w:val="center"/>
              <w:rPr>
                <w:i/>
              </w:rPr>
            </w:pPr>
            <w:commentRangeStart w:id="185"/>
            <w:r w:rsidRPr="00E406BD">
              <w:rPr>
                <w:i/>
              </w:rPr>
              <w:t>Generation</w:t>
            </w:r>
          </w:p>
        </w:tc>
        <w:tc>
          <w:tcPr>
            <w:tcW w:w="1395" w:type="dxa"/>
          </w:tcPr>
          <w:p w14:paraId="14ED158A" w14:textId="1C1C8137" w:rsidR="00A033C1" w:rsidRDefault="00A033C1" w:rsidP="00E2489C">
            <w:pPr>
              <w:jc w:val="center"/>
              <w:rPr>
                <w:i/>
              </w:rPr>
            </w:pPr>
            <w:r>
              <w:rPr>
                <w:i/>
              </w:rPr>
              <w:t>Total</w:t>
            </w:r>
          </w:p>
          <w:p w14:paraId="666015F0" w14:textId="6ECCDA3F" w:rsidR="00A033C1" w:rsidRPr="00E406BD" w:rsidRDefault="00A033C1" w:rsidP="00E2489C">
            <w:pPr>
              <w:jc w:val="center"/>
              <w:rPr>
                <w:i/>
              </w:rPr>
            </w:pPr>
            <w:r w:rsidRPr="00E406BD">
              <w:rPr>
                <w:i/>
              </w:rPr>
              <w:t>Number of</w:t>
            </w:r>
          </w:p>
          <w:p w14:paraId="0F368AFB" w14:textId="24235071" w:rsidR="00A033C1" w:rsidRPr="00E406BD" w:rsidRDefault="00A033C1" w:rsidP="00E2489C">
            <w:pPr>
              <w:jc w:val="center"/>
              <w:rPr>
                <w:i/>
              </w:rPr>
            </w:pPr>
            <w:r w:rsidRPr="00E406BD">
              <w:rPr>
                <w:i/>
              </w:rPr>
              <w:t>Change Points</w:t>
            </w:r>
          </w:p>
        </w:tc>
        <w:tc>
          <w:tcPr>
            <w:tcW w:w="1594" w:type="dxa"/>
          </w:tcPr>
          <w:p w14:paraId="3A7E7D26" w14:textId="7EC2FF4E" w:rsidR="00A033C1" w:rsidRDefault="00A033C1" w:rsidP="00E2489C">
            <w:pPr>
              <w:jc w:val="center"/>
              <w:rPr>
                <w:i/>
              </w:rPr>
            </w:pPr>
            <w:r>
              <w:rPr>
                <w:i/>
              </w:rPr>
              <w:t>Non-Suboptimal</w:t>
            </w:r>
          </w:p>
          <w:p w14:paraId="2193FCF7" w14:textId="58FBC4E2" w:rsidR="00A033C1" w:rsidRPr="00E406BD" w:rsidRDefault="00A033C1" w:rsidP="00E2489C">
            <w:pPr>
              <w:jc w:val="center"/>
              <w:rPr>
                <w:i/>
              </w:rPr>
            </w:pPr>
            <w:r w:rsidRPr="00E406BD">
              <w:rPr>
                <w:i/>
              </w:rPr>
              <w:t>Cumulative</w:t>
            </w:r>
          </w:p>
          <w:p w14:paraId="455C4142" w14:textId="643B6824" w:rsidR="00A033C1" w:rsidRPr="00E406BD" w:rsidRDefault="00A033C1" w:rsidP="00E2489C">
            <w:pPr>
              <w:jc w:val="center"/>
              <w:rPr>
                <w:i/>
              </w:rPr>
            </w:pPr>
            <w:r w:rsidRPr="00E406BD">
              <w:rPr>
                <w:i/>
              </w:rPr>
              <w:t>Relative Delta</w:t>
            </w:r>
          </w:p>
        </w:tc>
        <w:tc>
          <w:tcPr>
            <w:tcW w:w="1665" w:type="dxa"/>
          </w:tcPr>
          <w:p w14:paraId="7F405D49" w14:textId="51D7D8D6" w:rsidR="00A033C1" w:rsidRDefault="00A033C1" w:rsidP="00E2489C">
            <w:pPr>
              <w:jc w:val="center"/>
              <w:rPr>
                <w:i/>
              </w:rPr>
            </w:pPr>
            <w:r>
              <w:rPr>
                <w:i/>
              </w:rPr>
              <w:t>Suboptimal</w:t>
            </w:r>
          </w:p>
          <w:p w14:paraId="6347B154" w14:textId="6C1BA7B8" w:rsidR="00A033C1" w:rsidRPr="00E406BD" w:rsidRDefault="00A033C1" w:rsidP="00E2489C">
            <w:pPr>
              <w:jc w:val="center"/>
              <w:rPr>
                <w:i/>
              </w:rPr>
            </w:pPr>
            <w:r w:rsidRPr="00E406BD">
              <w:rPr>
                <w:i/>
              </w:rPr>
              <w:t>Cumulative</w:t>
            </w:r>
          </w:p>
          <w:p w14:paraId="506ACE70" w14:textId="67C5AF90" w:rsidR="00A033C1" w:rsidRPr="00E406BD" w:rsidRDefault="00A033C1" w:rsidP="00E2489C">
            <w:pPr>
              <w:jc w:val="center"/>
              <w:rPr>
                <w:i/>
              </w:rPr>
            </w:pPr>
            <w:r w:rsidRPr="00E406BD">
              <w:rPr>
                <w:i/>
              </w:rPr>
              <w:t>Relative Delta</w:t>
            </w:r>
          </w:p>
        </w:tc>
        <w:tc>
          <w:tcPr>
            <w:tcW w:w="1637" w:type="dxa"/>
          </w:tcPr>
          <w:p w14:paraId="2C7E803F" w14:textId="11E194DE" w:rsidR="00A033C1" w:rsidRPr="00E406BD" w:rsidRDefault="00A033C1" w:rsidP="00E2489C">
            <w:pPr>
              <w:jc w:val="center"/>
              <w:rPr>
                <w:i/>
              </w:rPr>
            </w:pPr>
            <w:r w:rsidRPr="00E406BD">
              <w:rPr>
                <w:i/>
              </w:rPr>
              <w:t>Net Cumulative</w:t>
            </w:r>
          </w:p>
          <w:p w14:paraId="0C0AB766" w14:textId="4E49458C" w:rsidR="00A033C1" w:rsidRPr="00E406BD" w:rsidRDefault="00A033C1" w:rsidP="00E2489C">
            <w:pPr>
              <w:jc w:val="center"/>
              <w:rPr>
                <w:i/>
              </w:rPr>
            </w:pPr>
            <w:r w:rsidRPr="00E406BD">
              <w:rPr>
                <w:i/>
              </w:rPr>
              <w:t>Relative Delta</w:t>
            </w:r>
          </w:p>
        </w:tc>
        <w:tc>
          <w:tcPr>
            <w:tcW w:w="1716" w:type="dxa"/>
          </w:tcPr>
          <w:p w14:paraId="122A749D" w14:textId="05A6FE1C" w:rsidR="00A033C1" w:rsidRPr="00E406BD" w:rsidRDefault="00A033C1" w:rsidP="00E2489C">
            <w:pPr>
              <w:jc w:val="center"/>
              <w:rPr>
                <w:i/>
              </w:rPr>
            </w:pPr>
            <w:r w:rsidRPr="00E406BD">
              <w:rPr>
                <w:i/>
              </w:rPr>
              <w:t>Relative</w:t>
            </w:r>
          </w:p>
          <w:p w14:paraId="01C85320" w14:textId="2DC212CA" w:rsidR="00A033C1" w:rsidRPr="00E406BD" w:rsidRDefault="00A033C1" w:rsidP="00E2489C">
            <w:pPr>
              <w:jc w:val="center"/>
              <w:rPr>
                <w:i/>
              </w:rPr>
            </w:pPr>
            <w:r w:rsidRPr="00E406BD">
              <w:rPr>
                <w:i/>
              </w:rPr>
              <w:t>“Performance”</w:t>
            </w:r>
          </w:p>
        </w:tc>
      </w:tr>
      <w:tr w:rsidR="00A033C1" w14:paraId="376FE7F7" w14:textId="4CD7B111" w:rsidTr="00E2489C">
        <w:tc>
          <w:tcPr>
            <w:tcW w:w="1343" w:type="dxa"/>
          </w:tcPr>
          <w:p w14:paraId="42DB995A" w14:textId="429AF40E" w:rsidR="00A033C1" w:rsidRDefault="00A033C1" w:rsidP="00E2489C">
            <w:pPr>
              <w:jc w:val="center"/>
              <w:rPr>
                <w:sz w:val="24"/>
                <w:szCs w:val="24"/>
              </w:rPr>
            </w:pPr>
            <w:r>
              <w:rPr>
                <w:sz w:val="24"/>
                <w:szCs w:val="24"/>
              </w:rPr>
              <w:t>1</w:t>
            </w:r>
          </w:p>
        </w:tc>
        <w:tc>
          <w:tcPr>
            <w:tcW w:w="1395" w:type="dxa"/>
          </w:tcPr>
          <w:p w14:paraId="7D96E456" w14:textId="6640B6EE" w:rsidR="00A033C1" w:rsidRDefault="00A033C1" w:rsidP="00E2489C">
            <w:pPr>
              <w:jc w:val="center"/>
              <w:rPr>
                <w:sz w:val="24"/>
                <w:szCs w:val="24"/>
              </w:rPr>
            </w:pPr>
            <w:r>
              <w:rPr>
                <w:sz w:val="24"/>
                <w:szCs w:val="24"/>
              </w:rPr>
              <w:t>—</w:t>
            </w:r>
          </w:p>
        </w:tc>
        <w:tc>
          <w:tcPr>
            <w:tcW w:w="1594" w:type="dxa"/>
          </w:tcPr>
          <w:p w14:paraId="20C2C4DC" w14:textId="0A79FEC2" w:rsidR="00A033C1" w:rsidRDefault="00A033C1" w:rsidP="00E2489C">
            <w:pPr>
              <w:jc w:val="center"/>
              <w:rPr>
                <w:sz w:val="24"/>
                <w:szCs w:val="24"/>
              </w:rPr>
            </w:pPr>
            <w:r>
              <w:rPr>
                <w:sz w:val="24"/>
                <w:szCs w:val="24"/>
              </w:rPr>
              <w:t>0.00</w:t>
            </w:r>
          </w:p>
        </w:tc>
        <w:tc>
          <w:tcPr>
            <w:tcW w:w="1665" w:type="dxa"/>
          </w:tcPr>
          <w:p w14:paraId="6B06EB16" w14:textId="78C502FE" w:rsidR="00A033C1" w:rsidRDefault="00A033C1" w:rsidP="00E2489C">
            <w:pPr>
              <w:jc w:val="center"/>
              <w:rPr>
                <w:sz w:val="24"/>
                <w:szCs w:val="24"/>
              </w:rPr>
            </w:pPr>
            <w:r>
              <w:rPr>
                <w:sz w:val="24"/>
                <w:szCs w:val="24"/>
              </w:rPr>
              <w:t>0.00</w:t>
            </w:r>
          </w:p>
        </w:tc>
        <w:tc>
          <w:tcPr>
            <w:tcW w:w="1637" w:type="dxa"/>
          </w:tcPr>
          <w:p w14:paraId="0375898E" w14:textId="50AB04BB" w:rsidR="00A033C1" w:rsidRDefault="00A033C1" w:rsidP="00E2489C">
            <w:pPr>
              <w:jc w:val="center"/>
              <w:rPr>
                <w:sz w:val="24"/>
                <w:szCs w:val="24"/>
              </w:rPr>
            </w:pPr>
            <w:r>
              <w:rPr>
                <w:sz w:val="24"/>
                <w:szCs w:val="24"/>
              </w:rPr>
              <w:t>0.00</w:t>
            </w:r>
          </w:p>
        </w:tc>
        <w:tc>
          <w:tcPr>
            <w:tcW w:w="1716" w:type="dxa"/>
          </w:tcPr>
          <w:p w14:paraId="4F2AC90D" w14:textId="1D57D01D" w:rsidR="00A033C1" w:rsidRDefault="00A033C1" w:rsidP="00E2489C">
            <w:pPr>
              <w:jc w:val="center"/>
              <w:rPr>
                <w:sz w:val="24"/>
                <w:szCs w:val="24"/>
              </w:rPr>
            </w:pPr>
            <w:r>
              <w:rPr>
                <w:sz w:val="24"/>
                <w:szCs w:val="24"/>
              </w:rPr>
              <w:t>—</w:t>
            </w:r>
          </w:p>
        </w:tc>
      </w:tr>
      <w:tr w:rsidR="00A033C1" w14:paraId="6B16C639" w14:textId="6B67F30D" w:rsidTr="00E2489C">
        <w:tc>
          <w:tcPr>
            <w:tcW w:w="1343" w:type="dxa"/>
          </w:tcPr>
          <w:p w14:paraId="5B22CC51" w14:textId="59D37D81" w:rsidR="00A033C1" w:rsidRDefault="00A033C1" w:rsidP="00E2489C">
            <w:pPr>
              <w:jc w:val="center"/>
              <w:rPr>
                <w:sz w:val="24"/>
                <w:szCs w:val="24"/>
              </w:rPr>
            </w:pPr>
            <w:r>
              <w:rPr>
                <w:sz w:val="24"/>
                <w:szCs w:val="24"/>
              </w:rPr>
              <w:t>2</w:t>
            </w:r>
          </w:p>
        </w:tc>
        <w:tc>
          <w:tcPr>
            <w:tcW w:w="1395" w:type="dxa"/>
          </w:tcPr>
          <w:p w14:paraId="6105143E" w14:textId="2C8C48D6" w:rsidR="00A033C1" w:rsidRDefault="00A033C1" w:rsidP="00E2489C">
            <w:pPr>
              <w:jc w:val="center"/>
              <w:rPr>
                <w:sz w:val="24"/>
                <w:szCs w:val="24"/>
              </w:rPr>
            </w:pPr>
            <w:r>
              <w:rPr>
                <w:sz w:val="24"/>
                <w:szCs w:val="24"/>
              </w:rPr>
              <w:t>—</w:t>
            </w:r>
          </w:p>
        </w:tc>
        <w:tc>
          <w:tcPr>
            <w:tcW w:w="1594" w:type="dxa"/>
          </w:tcPr>
          <w:p w14:paraId="1AE6800B" w14:textId="66F99FF0" w:rsidR="00A033C1" w:rsidRDefault="00A033C1" w:rsidP="00E2489C">
            <w:pPr>
              <w:jc w:val="center"/>
              <w:rPr>
                <w:sz w:val="24"/>
                <w:szCs w:val="24"/>
              </w:rPr>
            </w:pPr>
            <w:r>
              <w:rPr>
                <w:sz w:val="24"/>
                <w:szCs w:val="24"/>
              </w:rPr>
              <w:t>0.00</w:t>
            </w:r>
          </w:p>
        </w:tc>
        <w:tc>
          <w:tcPr>
            <w:tcW w:w="1665" w:type="dxa"/>
          </w:tcPr>
          <w:p w14:paraId="17CAE098" w14:textId="0549A781" w:rsidR="00A033C1" w:rsidRDefault="00A033C1" w:rsidP="00E2489C">
            <w:pPr>
              <w:jc w:val="center"/>
              <w:rPr>
                <w:sz w:val="24"/>
                <w:szCs w:val="24"/>
              </w:rPr>
            </w:pPr>
            <w:r>
              <w:rPr>
                <w:sz w:val="24"/>
                <w:szCs w:val="24"/>
              </w:rPr>
              <w:t>0.00</w:t>
            </w:r>
          </w:p>
        </w:tc>
        <w:tc>
          <w:tcPr>
            <w:tcW w:w="1637" w:type="dxa"/>
          </w:tcPr>
          <w:p w14:paraId="5D16DC57" w14:textId="584DD3CB" w:rsidR="00A033C1" w:rsidRDefault="00A033C1" w:rsidP="00E2489C">
            <w:pPr>
              <w:jc w:val="center"/>
              <w:rPr>
                <w:sz w:val="24"/>
                <w:szCs w:val="24"/>
              </w:rPr>
            </w:pPr>
            <w:r>
              <w:rPr>
                <w:sz w:val="24"/>
                <w:szCs w:val="24"/>
              </w:rPr>
              <w:t>0.00</w:t>
            </w:r>
          </w:p>
        </w:tc>
        <w:tc>
          <w:tcPr>
            <w:tcW w:w="1716" w:type="dxa"/>
          </w:tcPr>
          <w:p w14:paraId="510FED7D" w14:textId="1CBBCB03" w:rsidR="00A033C1" w:rsidRDefault="00A033C1" w:rsidP="00E2489C">
            <w:pPr>
              <w:jc w:val="center"/>
              <w:rPr>
                <w:sz w:val="24"/>
                <w:szCs w:val="24"/>
              </w:rPr>
            </w:pPr>
            <w:r>
              <w:rPr>
                <w:sz w:val="24"/>
                <w:szCs w:val="24"/>
              </w:rPr>
              <w:t>—</w:t>
            </w:r>
          </w:p>
        </w:tc>
      </w:tr>
      <w:tr w:rsidR="00A033C1" w14:paraId="66F6E5DC" w14:textId="3BE6FBF8" w:rsidTr="00E2489C">
        <w:tc>
          <w:tcPr>
            <w:tcW w:w="1343" w:type="dxa"/>
          </w:tcPr>
          <w:p w14:paraId="63BF7589" w14:textId="04954D0B" w:rsidR="00A033C1" w:rsidRDefault="00A033C1" w:rsidP="00E2489C">
            <w:pPr>
              <w:jc w:val="center"/>
              <w:rPr>
                <w:sz w:val="24"/>
                <w:szCs w:val="24"/>
              </w:rPr>
            </w:pPr>
            <w:r>
              <w:rPr>
                <w:sz w:val="24"/>
                <w:szCs w:val="24"/>
              </w:rPr>
              <w:t>3</w:t>
            </w:r>
          </w:p>
        </w:tc>
        <w:tc>
          <w:tcPr>
            <w:tcW w:w="1395" w:type="dxa"/>
          </w:tcPr>
          <w:p w14:paraId="430CFA49" w14:textId="593B7F7F" w:rsidR="00A033C1" w:rsidRDefault="00A033C1" w:rsidP="00E2489C">
            <w:pPr>
              <w:jc w:val="center"/>
              <w:rPr>
                <w:sz w:val="24"/>
                <w:szCs w:val="24"/>
              </w:rPr>
            </w:pPr>
            <w:r>
              <w:rPr>
                <w:sz w:val="24"/>
                <w:szCs w:val="24"/>
              </w:rPr>
              <w:t>—</w:t>
            </w:r>
          </w:p>
        </w:tc>
        <w:tc>
          <w:tcPr>
            <w:tcW w:w="1594" w:type="dxa"/>
          </w:tcPr>
          <w:p w14:paraId="63EAA37A" w14:textId="6E6D3F13" w:rsidR="00A033C1" w:rsidRDefault="00A033C1" w:rsidP="00E2489C">
            <w:pPr>
              <w:jc w:val="center"/>
              <w:rPr>
                <w:sz w:val="24"/>
                <w:szCs w:val="24"/>
              </w:rPr>
            </w:pPr>
            <w:r>
              <w:rPr>
                <w:sz w:val="24"/>
                <w:szCs w:val="24"/>
              </w:rPr>
              <w:t>0.00</w:t>
            </w:r>
          </w:p>
        </w:tc>
        <w:tc>
          <w:tcPr>
            <w:tcW w:w="1665" w:type="dxa"/>
          </w:tcPr>
          <w:p w14:paraId="3B8E5ACF" w14:textId="271B6081" w:rsidR="00A033C1" w:rsidRDefault="00A033C1" w:rsidP="00E2489C">
            <w:pPr>
              <w:jc w:val="center"/>
              <w:rPr>
                <w:sz w:val="24"/>
                <w:szCs w:val="24"/>
              </w:rPr>
            </w:pPr>
            <w:r>
              <w:rPr>
                <w:sz w:val="24"/>
                <w:szCs w:val="24"/>
              </w:rPr>
              <w:t>0.00</w:t>
            </w:r>
          </w:p>
        </w:tc>
        <w:tc>
          <w:tcPr>
            <w:tcW w:w="1637" w:type="dxa"/>
          </w:tcPr>
          <w:p w14:paraId="5F3E88B8" w14:textId="450B3815" w:rsidR="00A033C1" w:rsidRDefault="00A033C1" w:rsidP="00E2489C">
            <w:pPr>
              <w:jc w:val="center"/>
              <w:rPr>
                <w:sz w:val="24"/>
                <w:szCs w:val="24"/>
              </w:rPr>
            </w:pPr>
            <w:r>
              <w:rPr>
                <w:sz w:val="24"/>
                <w:szCs w:val="24"/>
              </w:rPr>
              <w:t>0.00</w:t>
            </w:r>
          </w:p>
        </w:tc>
        <w:tc>
          <w:tcPr>
            <w:tcW w:w="1716" w:type="dxa"/>
          </w:tcPr>
          <w:p w14:paraId="7D0FECA8" w14:textId="16906107" w:rsidR="00A033C1" w:rsidRDefault="00A033C1" w:rsidP="00E2489C">
            <w:pPr>
              <w:jc w:val="center"/>
              <w:rPr>
                <w:sz w:val="24"/>
                <w:szCs w:val="24"/>
              </w:rPr>
            </w:pPr>
            <w:r>
              <w:rPr>
                <w:sz w:val="24"/>
                <w:szCs w:val="24"/>
              </w:rPr>
              <w:t>—</w:t>
            </w:r>
          </w:p>
        </w:tc>
      </w:tr>
      <w:tr w:rsidR="00A033C1" w14:paraId="7C92EE18" w14:textId="00E495ED" w:rsidTr="00E2489C">
        <w:tc>
          <w:tcPr>
            <w:tcW w:w="1343" w:type="dxa"/>
          </w:tcPr>
          <w:p w14:paraId="28DD1A71" w14:textId="3EDF1C55" w:rsidR="00A033C1" w:rsidRDefault="00A033C1" w:rsidP="00E2489C">
            <w:pPr>
              <w:jc w:val="center"/>
              <w:rPr>
                <w:sz w:val="24"/>
                <w:szCs w:val="24"/>
              </w:rPr>
            </w:pPr>
            <w:r>
              <w:rPr>
                <w:sz w:val="24"/>
                <w:szCs w:val="24"/>
              </w:rPr>
              <w:t>4</w:t>
            </w:r>
          </w:p>
        </w:tc>
        <w:tc>
          <w:tcPr>
            <w:tcW w:w="1395" w:type="dxa"/>
          </w:tcPr>
          <w:p w14:paraId="454C1BA5" w14:textId="360A1B9D" w:rsidR="00A033C1" w:rsidRDefault="00A033C1" w:rsidP="00E2489C">
            <w:pPr>
              <w:jc w:val="center"/>
              <w:rPr>
                <w:sz w:val="24"/>
                <w:szCs w:val="24"/>
              </w:rPr>
            </w:pPr>
            <w:r>
              <w:rPr>
                <w:sz w:val="24"/>
                <w:szCs w:val="24"/>
              </w:rPr>
              <w:t>26</w:t>
            </w:r>
          </w:p>
        </w:tc>
        <w:tc>
          <w:tcPr>
            <w:tcW w:w="1594" w:type="dxa"/>
          </w:tcPr>
          <w:p w14:paraId="13CD646F" w14:textId="676C4B92" w:rsidR="00A033C1" w:rsidRDefault="00A033C1" w:rsidP="00E2489C">
            <w:pPr>
              <w:jc w:val="center"/>
              <w:rPr>
                <w:sz w:val="24"/>
                <w:szCs w:val="24"/>
              </w:rPr>
            </w:pPr>
            <w:r>
              <w:rPr>
                <w:sz w:val="24"/>
                <w:szCs w:val="24"/>
              </w:rPr>
              <w:t>-0.28</w:t>
            </w:r>
          </w:p>
        </w:tc>
        <w:tc>
          <w:tcPr>
            <w:tcW w:w="1665" w:type="dxa"/>
          </w:tcPr>
          <w:p w14:paraId="4992A17C" w14:textId="3C748B66" w:rsidR="00A033C1" w:rsidRDefault="00A033C1" w:rsidP="00E2489C">
            <w:pPr>
              <w:jc w:val="center"/>
              <w:rPr>
                <w:sz w:val="24"/>
                <w:szCs w:val="24"/>
              </w:rPr>
            </w:pPr>
            <w:r>
              <w:rPr>
                <w:sz w:val="24"/>
                <w:szCs w:val="24"/>
              </w:rPr>
              <w:t>0.2</w:t>
            </w:r>
          </w:p>
        </w:tc>
        <w:tc>
          <w:tcPr>
            <w:tcW w:w="1637" w:type="dxa"/>
          </w:tcPr>
          <w:p w14:paraId="1949DD81" w14:textId="59B5F2CD" w:rsidR="00A033C1" w:rsidRDefault="00A033C1" w:rsidP="00E2489C">
            <w:pPr>
              <w:jc w:val="center"/>
              <w:rPr>
                <w:sz w:val="24"/>
                <w:szCs w:val="24"/>
              </w:rPr>
            </w:pPr>
            <w:r>
              <w:rPr>
                <w:sz w:val="24"/>
                <w:szCs w:val="24"/>
              </w:rPr>
              <w:t>-0.24</w:t>
            </w:r>
          </w:p>
        </w:tc>
        <w:tc>
          <w:tcPr>
            <w:tcW w:w="1716" w:type="dxa"/>
          </w:tcPr>
          <w:p w14:paraId="41C34DF8" w14:textId="43E9F18D" w:rsidR="00A033C1" w:rsidRDefault="00A033C1" w:rsidP="00E2489C">
            <w:pPr>
              <w:jc w:val="center"/>
              <w:rPr>
                <w:sz w:val="24"/>
                <w:szCs w:val="24"/>
              </w:rPr>
            </w:pPr>
            <w:r>
              <w:rPr>
                <w:sz w:val="24"/>
                <w:szCs w:val="24"/>
              </w:rPr>
              <w:t>-0.24</w:t>
            </w:r>
          </w:p>
        </w:tc>
      </w:tr>
      <w:tr w:rsidR="00A033C1" w14:paraId="1E6CEF3D" w14:textId="6FAEB847" w:rsidTr="00E2489C">
        <w:tc>
          <w:tcPr>
            <w:tcW w:w="1343" w:type="dxa"/>
          </w:tcPr>
          <w:p w14:paraId="2BC5081B" w14:textId="4689B736" w:rsidR="00A033C1" w:rsidRDefault="00A033C1" w:rsidP="00E2489C">
            <w:pPr>
              <w:jc w:val="center"/>
              <w:rPr>
                <w:sz w:val="24"/>
                <w:szCs w:val="24"/>
              </w:rPr>
            </w:pPr>
            <w:r>
              <w:rPr>
                <w:sz w:val="24"/>
                <w:szCs w:val="24"/>
              </w:rPr>
              <w:t>5</w:t>
            </w:r>
          </w:p>
        </w:tc>
        <w:tc>
          <w:tcPr>
            <w:tcW w:w="1395" w:type="dxa"/>
          </w:tcPr>
          <w:p w14:paraId="40D4B12D" w14:textId="2399433D" w:rsidR="00A033C1" w:rsidRDefault="00A033C1" w:rsidP="00E2489C">
            <w:pPr>
              <w:jc w:val="center"/>
              <w:rPr>
                <w:sz w:val="24"/>
                <w:szCs w:val="24"/>
              </w:rPr>
            </w:pPr>
            <w:r>
              <w:rPr>
                <w:sz w:val="24"/>
                <w:szCs w:val="24"/>
              </w:rPr>
              <w:t>493</w:t>
            </w:r>
          </w:p>
        </w:tc>
        <w:tc>
          <w:tcPr>
            <w:tcW w:w="1594" w:type="dxa"/>
          </w:tcPr>
          <w:p w14:paraId="3A9DDC1F" w14:textId="4B9C1D68" w:rsidR="00A033C1" w:rsidRDefault="00A033C1" w:rsidP="00E2489C">
            <w:pPr>
              <w:jc w:val="center"/>
              <w:rPr>
                <w:sz w:val="24"/>
                <w:szCs w:val="24"/>
              </w:rPr>
            </w:pPr>
            <w:r>
              <w:rPr>
                <w:sz w:val="24"/>
                <w:szCs w:val="24"/>
              </w:rPr>
              <w:t>-0.130</w:t>
            </w:r>
          </w:p>
        </w:tc>
        <w:tc>
          <w:tcPr>
            <w:tcW w:w="1665" w:type="dxa"/>
          </w:tcPr>
          <w:p w14:paraId="551263C2" w14:textId="6E61E3C5" w:rsidR="00A033C1" w:rsidRDefault="00A033C1" w:rsidP="00E2489C">
            <w:pPr>
              <w:jc w:val="center"/>
              <w:rPr>
                <w:sz w:val="24"/>
                <w:szCs w:val="24"/>
              </w:rPr>
            </w:pPr>
            <w:r>
              <w:rPr>
                <w:sz w:val="24"/>
                <w:szCs w:val="24"/>
              </w:rPr>
              <w:t>0.077</w:t>
            </w:r>
          </w:p>
        </w:tc>
        <w:tc>
          <w:tcPr>
            <w:tcW w:w="1637" w:type="dxa"/>
          </w:tcPr>
          <w:p w14:paraId="3D89E2CB" w14:textId="117FF4C6" w:rsidR="00A033C1" w:rsidRDefault="00A033C1" w:rsidP="00E2489C">
            <w:pPr>
              <w:jc w:val="center"/>
              <w:rPr>
                <w:sz w:val="24"/>
                <w:szCs w:val="24"/>
              </w:rPr>
            </w:pPr>
            <w:r>
              <w:rPr>
                <w:sz w:val="24"/>
                <w:szCs w:val="24"/>
              </w:rPr>
              <w:t>-0.045</w:t>
            </w:r>
          </w:p>
        </w:tc>
        <w:tc>
          <w:tcPr>
            <w:tcW w:w="1716" w:type="dxa"/>
          </w:tcPr>
          <w:p w14:paraId="6DCE4D00" w14:textId="04F615CB" w:rsidR="00A033C1" w:rsidRDefault="00A033C1" w:rsidP="00E2489C">
            <w:pPr>
              <w:jc w:val="center"/>
              <w:rPr>
                <w:sz w:val="24"/>
                <w:szCs w:val="24"/>
              </w:rPr>
            </w:pPr>
            <w:r>
              <w:rPr>
                <w:sz w:val="24"/>
                <w:szCs w:val="24"/>
              </w:rPr>
              <w:t>-0.285</w:t>
            </w:r>
          </w:p>
        </w:tc>
      </w:tr>
      <w:tr w:rsidR="00A033C1" w14:paraId="5ECC5435" w14:textId="41AB910D" w:rsidTr="00E2489C">
        <w:tc>
          <w:tcPr>
            <w:tcW w:w="1343" w:type="dxa"/>
          </w:tcPr>
          <w:p w14:paraId="5422C2E9" w14:textId="6852B637" w:rsidR="00A033C1" w:rsidRDefault="00A033C1" w:rsidP="00E2489C">
            <w:pPr>
              <w:jc w:val="center"/>
              <w:rPr>
                <w:sz w:val="24"/>
                <w:szCs w:val="24"/>
              </w:rPr>
            </w:pPr>
            <w:r>
              <w:rPr>
                <w:sz w:val="24"/>
                <w:szCs w:val="24"/>
              </w:rPr>
              <w:t>6</w:t>
            </w:r>
          </w:p>
        </w:tc>
        <w:tc>
          <w:tcPr>
            <w:tcW w:w="1395" w:type="dxa"/>
          </w:tcPr>
          <w:p w14:paraId="549C56FC" w14:textId="5A5CFF1E" w:rsidR="00A033C1" w:rsidRDefault="00E70E44" w:rsidP="00E2489C">
            <w:pPr>
              <w:jc w:val="center"/>
              <w:rPr>
                <w:sz w:val="24"/>
                <w:szCs w:val="24"/>
              </w:rPr>
            </w:pPr>
            <w:r>
              <w:rPr>
                <w:sz w:val="24"/>
                <w:szCs w:val="24"/>
              </w:rPr>
              <w:t>395</w:t>
            </w:r>
          </w:p>
        </w:tc>
        <w:tc>
          <w:tcPr>
            <w:tcW w:w="1594" w:type="dxa"/>
          </w:tcPr>
          <w:p w14:paraId="0CC1E26F" w14:textId="63178D70" w:rsidR="00A033C1" w:rsidRDefault="00A033C1" w:rsidP="00E2489C">
            <w:pPr>
              <w:jc w:val="center"/>
              <w:rPr>
                <w:sz w:val="24"/>
                <w:szCs w:val="24"/>
              </w:rPr>
            </w:pPr>
            <w:r>
              <w:rPr>
                <w:sz w:val="24"/>
                <w:szCs w:val="24"/>
              </w:rPr>
              <w:t>-0.203</w:t>
            </w:r>
          </w:p>
        </w:tc>
        <w:tc>
          <w:tcPr>
            <w:tcW w:w="1665" w:type="dxa"/>
          </w:tcPr>
          <w:p w14:paraId="05186A7C" w14:textId="417B99B4" w:rsidR="00A033C1" w:rsidRDefault="00A033C1" w:rsidP="00E2489C">
            <w:pPr>
              <w:jc w:val="center"/>
              <w:rPr>
                <w:sz w:val="24"/>
                <w:szCs w:val="24"/>
              </w:rPr>
            </w:pPr>
            <w:r>
              <w:rPr>
                <w:sz w:val="24"/>
                <w:szCs w:val="24"/>
              </w:rPr>
              <w:t>0.102</w:t>
            </w:r>
          </w:p>
        </w:tc>
        <w:tc>
          <w:tcPr>
            <w:tcW w:w="1637" w:type="dxa"/>
          </w:tcPr>
          <w:p w14:paraId="14B9C654" w14:textId="315B6291" w:rsidR="00A033C1" w:rsidRDefault="00A033C1" w:rsidP="00E2489C">
            <w:pPr>
              <w:jc w:val="center"/>
              <w:rPr>
                <w:sz w:val="24"/>
                <w:szCs w:val="24"/>
              </w:rPr>
            </w:pPr>
            <w:r>
              <w:rPr>
                <w:sz w:val="24"/>
                <w:szCs w:val="24"/>
              </w:rPr>
              <w:t>-0.103</w:t>
            </w:r>
          </w:p>
        </w:tc>
        <w:tc>
          <w:tcPr>
            <w:tcW w:w="1716" w:type="dxa"/>
          </w:tcPr>
          <w:p w14:paraId="35FA4F98" w14:textId="5D181983" w:rsidR="00A033C1" w:rsidRDefault="00A033C1" w:rsidP="00E2489C">
            <w:pPr>
              <w:jc w:val="center"/>
              <w:rPr>
                <w:sz w:val="24"/>
                <w:szCs w:val="24"/>
              </w:rPr>
            </w:pPr>
            <w:r>
              <w:rPr>
                <w:sz w:val="24"/>
                <w:szCs w:val="24"/>
              </w:rPr>
              <w:t>-0.3</w:t>
            </w:r>
            <w:ins w:id="186" w:author="Richard Snodgrass" w:date="2017-03-30T13:11:00Z">
              <w:r w:rsidR="00F4608F">
                <w:rPr>
                  <w:sz w:val="24"/>
                  <w:szCs w:val="24"/>
                </w:rPr>
                <w:t>8</w:t>
              </w:r>
            </w:ins>
            <w:del w:id="187" w:author="Richard Snodgrass" w:date="2017-03-30T13:11:00Z">
              <w:r w:rsidDel="00F4608F">
                <w:rPr>
                  <w:sz w:val="24"/>
                  <w:szCs w:val="24"/>
                </w:rPr>
                <w:delText>0</w:delText>
              </w:r>
            </w:del>
            <w:r>
              <w:rPr>
                <w:sz w:val="24"/>
                <w:szCs w:val="24"/>
              </w:rPr>
              <w:t>8</w:t>
            </w:r>
          </w:p>
        </w:tc>
      </w:tr>
      <w:tr w:rsidR="00A033C1" w14:paraId="39DBADE4" w14:textId="3CACC2F8" w:rsidTr="00E2489C">
        <w:tc>
          <w:tcPr>
            <w:tcW w:w="1343" w:type="dxa"/>
          </w:tcPr>
          <w:p w14:paraId="5FC754DC" w14:textId="0B66D129" w:rsidR="00A033C1" w:rsidRDefault="00A033C1" w:rsidP="00E2489C">
            <w:pPr>
              <w:jc w:val="center"/>
              <w:rPr>
                <w:sz w:val="24"/>
                <w:szCs w:val="24"/>
              </w:rPr>
            </w:pPr>
            <w:r>
              <w:rPr>
                <w:sz w:val="24"/>
                <w:szCs w:val="24"/>
              </w:rPr>
              <w:t>7</w:t>
            </w:r>
          </w:p>
        </w:tc>
        <w:tc>
          <w:tcPr>
            <w:tcW w:w="1395" w:type="dxa"/>
          </w:tcPr>
          <w:p w14:paraId="7D0F736E" w14:textId="0707EAD4" w:rsidR="00A033C1" w:rsidRDefault="00A033C1" w:rsidP="00E2489C">
            <w:pPr>
              <w:jc w:val="center"/>
              <w:rPr>
                <w:sz w:val="24"/>
                <w:szCs w:val="24"/>
              </w:rPr>
            </w:pPr>
            <w:r>
              <w:rPr>
                <w:sz w:val="24"/>
                <w:szCs w:val="24"/>
              </w:rPr>
              <w:t>599</w:t>
            </w:r>
          </w:p>
        </w:tc>
        <w:tc>
          <w:tcPr>
            <w:tcW w:w="1594" w:type="dxa"/>
          </w:tcPr>
          <w:p w14:paraId="54CC384C" w14:textId="05163334" w:rsidR="00A033C1" w:rsidRDefault="00A033C1" w:rsidP="00E2489C">
            <w:pPr>
              <w:jc w:val="center"/>
              <w:rPr>
                <w:sz w:val="24"/>
                <w:szCs w:val="24"/>
              </w:rPr>
            </w:pPr>
            <w:r>
              <w:rPr>
                <w:sz w:val="24"/>
                <w:szCs w:val="24"/>
              </w:rPr>
              <w:t>-0.243</w:t>
            </w:r>
          </w:p>
        </w:tc>
        <w:tc>
          <w:tcPr>
            <w:tcW w:w="1665" w:type="dxa"/>
          </w:tcPr>
          <w:p w14:paraId="3998A6D5" w14:textId="6CD4079E" w:rsidR="00A033C1" w:rsidRDefault="00A033C1" w:rsidP="00E2489C">
            <w:pPr>
              <w:jc w:val="center"/>
              <w:rPr>
                <w:sz w:val="24"/>
                <w:szCs w:val="24"/>
              </w:rPr>
            </w:pPr>
            <w:r>
              <w:rPr>
                <w:sz w:val="24"/>
                <w:szCs w:val="24"/>
              </w:rPr>
              <w:t>0.196</w:t>
            </w:r>
          </w:p>
        </w:tc>
        <w:tc>
          <w:tcPr>
            <w:tcW w:w="1637" w:type="dxa"/>
          </w:tcPr>
          <w:p w14:paraId="30451072" w14:textId="1C117168" w:rsidR="00A033C1" w:rsidRDefault="00A033C1" w:rsidP="00E2489C">
            <w:pPr>
              <w:jc w:val="center"/>
              <w:rPr>
                <w:sz w:val="24"/>
                <w:szCs w:val="24"/>
              </w:rPr>
            </w:pPr>
            <w:r>
              <w:rPr>
                <w:sz w:val="24"/>
                <w:szCs w:val="24"/>
              </w:rPr>
              <w:t>-0.0800</w:t>
            </w:r>
          </w:p>
        </w:tc>
        <w:tc>
          <w:tcPr>
            <w:tcW w:w="1716" w:type="dxa"/>
          </w:tcPr>
          <w:p w14:paraId="6494C1CC" w14:textId="5338EA5D" w:rsidR="00A033C1" w:rsidRDefault="00A033C1" w:rsidP="00E2489C">
            <w:pPr>
              <w:jc w:val="center"/>
              <w:rPr>
                <w:sz w:val="24"/>
                <w:szCs w:val="24"/>
              </w:rPr>
            </w:pPr>
            <w:r>
              <w:rPr>
                <w:sz w:val="24"/>
                <w:szCs w:val="24"/>
              </w:rPr>
              <w:t>-0.</w:t>
            </w:r>
            <w:ins w:id="188" w:author="Richard Snodgrass" w:date="2017-03-30T13:11:00Z">
              <w:r w:rsidR="00F4608F">
                <w:rPr>
                  <w:sz w:val="24"/>
                  <w:szCs w:val="24"/>
                </w:rPr>
                <w:t>46</w:t>
              </w:r>
            </w:ins>
            <w:del w:id="189" w:author="Richard Snodgrass" w:date="2017-03-30T13:11:00Z">
              <w:r w:rsidDel="00F4608F">
                <w:rPr>
                  <w:sz w:val="24"/>
                  <w:szCs w:val="24"/>
                </w:rPr>
                <w:delText>38</w:delText>
              </w:r>
            </w:del>
            <w:r>
              <w:rPr>
                <w:sz w:val="24"/>
                <w:szCs w:val="24"/>
              </w:rPr>
              <w:t>8</w:t>
            </w:r>
          </w:p>
        </w:tc>
      </w:tr>
      <w:tr w:rsidR="00A033C1" w14:paraId="49E5696E" w14:textId="48AFD25A" w:rsidTr="00E2489C">
        <w:tc>
          <w:tcPr>
            <w:tcW w:w="1343" w:type="dxa"/>
          </w:tcPr>
          <w:p w14:paraId="3BAAC431" w14:textId="549DD7A7" w:rsidR="00A033C1" w:rsidRDefault="00A033C1" w:rsidP="00E2489C">
            <w:pPr>
              <w:jc w:val="center"/>
              <w:rPr>
                <w:sz w:val="24"/>
                <w:szCs w:val="24"/>
              </w:rPr>
            </w:pPr>
            <w:r>
              <w:rPr>
                <w:sz w:val="24"/>
                <w:szCs w:val="24"/>
              </w:rPr>
              <w:t>8</w:t>
            </w:r>
          </w:p>
        </w:tc>
        <w:tc>
          <w:tcPr>
            <w:tcW w:w="1395" w:type="dxa"/>
          </w:tcPr>
          <w:p w14:paraId="213566C4" w14:textId="7849F634" w:rsidR="00A033C1" w:rsidRDefault="00A033C1" w:rsidP="00E2489C">
            <w:pPr>
              <w:jc w:val="center"/>
              <w:rPr>
                <w:sz w:val="24"/>
                <w:szCs w:val="24"/>
              </w:rPr>
            </w:pPr>
            <w:r>
              <w:rPr>
                <w:sz w:val="24"/>
                <w:szCs w:val="24"/>
              </w:rPr>
              <w:t>316</w:t>
            </w:r>
          </w:p>
        </w:tc>
        <w:tc>
          <w:tcPr>
            <w:tcW w:w="1594" w:type="dxa"/>
          </w:tcPr>
          <w:p w14:paraId="18B43450" w14:textId="1FF17E23" w:rsidR="00A033C1" w:rsidRDefault="00A033C1" w:rsidP="00E2489C">
            <w:pPr>
              <w:jc w:val="center"/>
              <w:rPr>
                <w:sz w:val="24"/>
                <w:szCs w:val="24"/>
              </w:rPr>
            </w:pPr>
            <w:r>
              <w:rPr>
                <w:sz w:val="24"/>
                <w:szCs w:val="24"/>
              </w:rPr>
              <w:t>-0.241</w:t>
            </w:r>
          </w:p>
        </w:tc>
        <w:tc>
          <w:tcPr>
            <w:tcW w:w="1665" w:type="dxa"/>
          </w:tcPr>
          <w:p w14:paraId="5447A300" w14:textId="7F9C2E20" w:rsidR="00A033C1" w:rsidRDefault="00A033C1" w:rsidP="00E2489C">
            <w:pPr>
              <w:jc w:val="center"/>
              <w:rPr>
                <w:sz w:val="24"/>
                <w:szCs w:val="24"/>
              </w:rPr>
            </w:pPr>
            <w:r>
              <w:rPr>
                <w:sz w:val="24"/>
                <w:szCs w:val="24"/>
              </w:rPr>
              <w:t>0.231</w:t>
            </w:r>
          </w:p>
        </w:tc>
        <w:tc>
          <w:tcPr>
            <w:tcW w:w="1637" w:type="dxa"/>
          </w:tcPr>
          <w:p w14:paraId="5B450AD8" w14:textId="68527D0E" w:rsidR="00A033C1" w:rsidRDefault="00A033C1" w:rsidP="00E2489C">
            <w:pPr>
              <w:jc w:val="center"/>
              <w:rPr>
                <w:sz w:val="24"/>
                <w:szCs w:val="24"/>
              </w:rPr>
            </w:pPr>
            <w:r>
              <w:rPr>
                <w:sz w:val="24"/>
                <w:szCs w:val="24"/>
              </w:rPr>
              <w:t>-0.0256</w:t>
            </w:r>
          </w:p>
        </w:tc>
        <w:tc>
          <w:tcPr>
            <w:tcW w:w="1716" w:type="dxa"/>
          </w:tcPr>
          <w:p w14:paraId="02BDE421" w14:textId="600DB76C" w:rsidR="00A033C1" w:rsidRDefault="00A033C1" w:rsidP="00E2489C">
            <w:pPr>
              <w:jc w:val="center"/>
              <w:rPr>
                <w:sz w:val="24"/>
                <w:szCs w:val="24"/>
              </w:rPr>
            </w:pPr>
            <w:r>
              <w:rPr>
                <w:sz w:val="24"/>
                <w:szCs w:val="24"/>
              </w:rPr>
              <w:t>-0.4</w:t>
            </w:r>
            <w:ins w:id="190" w:author="Richard Snodgrass" w:date="2017-03-30T13:11:00Z">
              <w:r w:rsidR="00F4608F">
                <w:rPr>
                  <w:sz w:val="24"/>
                  <w:szCs w:val="24"/>
                </w:rPr>
                <w:t>93</w:t>
              </w:r>
            </w:ins>
            <w:del w:id="191" w:author="Richard Snodgrass" w:date="2017-03-30T13:11:00Z">
              <w:r w:rsidDel="00F4608F">
                <w:rPr>
                  <w:sz w:val="24"/>
                  <w:szCs w:val="24"/>
                </w:rPr>
                <w:delText>01</w:delText>
              </w:r>
            </w:del>
          </w:p>
        </w:tc>
      </w:tr>
      <w:tr w:rsidR="00A033C1" w14:paraId="5441DF2D" w14:textId="32D80926" w:rsidTr="00E2489C">
        <w:tc>
          <w:tcPr>
            <w:tcW w:w="1343" w:type="dxa"/>
          </w:tcPr>
          <w:p w14:paraId="010A7796" w14:textId="688150FA" w:rsidR="00A033C1" w:rsidRDefault="00A033C1" w:rsidP="00E2489C">
            <w:pPr>
              <w:jc w:val="center"/>
              <w:rPr>
                <w:sz w:val="24"/>
                <w:szCs w:val="24"/>
              </w:rPr>
            </w:pPr>
            <w:r>
              <w:rPr>
                <w:sz w:val="24"/>
                <w:szCs w:val="24"/>
              </w:rPr>
              <w:t>9</w:t>
            </w:r>
          </w:p>
        </w:tc>
        <w:tc>
          <w:tcPr>
            <w:tcW w:w="1395" w:type="dxa"/>
          </w:tcPr>
          <w:p w14:paraId="099A58B6" w14:textId="2CFE6160" w:rsidR="00A033C1" w:rsidRDefault="00A033C1" w:rsidP="00E2489C">
            <w:pPr>
              <w:jc w:val="center"/>
              <w:rPr>
                <w:sz w:val="24"/>
                <w:szCs w:val="24"/>
              </w:rPr>
            </w:pPr>
            <w:r>
              <w:rPr>
                <w:sz w:val="24"/>
                <w:szCs w:val="24"/>
              </w:rPr>
              <w:t>7</w:t>
            </w:r>
          </w:p>
        </w:tc>
        <w:tc>
          <w:tcPr>
            <w:tcW w:w="1594" w:type="dxa"/>
          </w:tcPr>
          <w:p w14:paraId="0149FFD6" w14:textId="7B809EDC" w:rsidR="00A033C1" w:rsidRDefault="00A033C1" w:rsidP="00E2489C">
            <w:pPr>
              <w:jc w:val="center"/>
              <w:rPr>
                <w:sz w:val="24"/>
                <w:szCs w:val="24"/>
              </w:rPr>
            </w:pPr>
            <w:r>
              <w:rPr>
                <w:sz w:val="24"/>
                <w:szCs w:val="24"/>
              </w:rPr>
              <w:t>-0.241</w:t>
            </w:r>
          </w:p>
        </w:tc>
        <w:tc>
          <w:tcPr>
            <w:tcW w:w="1665" w:type="dxa"/>
          </w:tcPr>
          <w:p w14:paraId="0EE858D3" w14:textId="1DEBAFB7" w:rsidR="00A033C1" w:rsidRDefault="00A033C1" w:rsidP="00E2489C">
            <w:pPr>
              <w:jc w:val="center"/>
              <w:rPr>
                <w:sz w:val="24"/>
                <w:szCs w:val="24"/>
              </w:rPr>
            </w:pPr>
            <w:r>
              <w:rPr>
                <w:sz w:val="24"/>
                <w:szCs w:val="24"/>
              </w:rPr>
              <w:t>0.230</w:t>
            </w:r>
          </w:p>
        </w:tc>
        <w:tc>
          <w:tcPr>
            <w:tcW w:w="1637" w:type="dxa"/>
          </w:tcPr>
          <w:p w14:paraId="02A44899" w14:textId="01751AF1" w:rsidR="00A033C1" w:rsidRDefault="00A033C1" w:rsidP="00E2489C">
            <w:pPr>
              <w:jc w:val="center"/>
              <w:rPr>
                <w:sz w:val="24"/>
                <w:szCs w:val="24"/>
              </w:rPr>
            </w:pPr>
            <w:r>
              <w:rPr>
                <w:sz w:val="24"/>
                <w:szCs w:val="24"/>
              </w:rPr>
              <w:t>-0.0257</w:t>
            </w:r>
          </w:p>
        </w:tc>
        <w:tc>
          <w:tcPr>
            <w:tcW w:w="1716" w:type="dxa"/>
          </w:tcPr>
          <w:p w14:paraId="7381C3CF" w14:textId="2CCF4907" w:rsidR="00A033C1" w:rsidRDefault="00A033C1" w:rsidP="00E2489C">
            <w:pPr>
              <w:jc w:val="center"/>
              <w:rPr>
                <w:sz w:val="24"/>
                <w:szCs w:val="24"/>
              </w:rPr>
            </w:pPr>
            <w:r>
              <w:rPr>
                <w:sz w:val="24"/>
                <w:szCs w:val="24"/>
              </w:rPr>
              <w:t>-0.</w:t>
            </w:r>
            <w:ins w:id="192" w:author="Richard Snodgrass" w:date="2017-03-30T13:11:00Z">
              <w:r w:rsidR="00F4608F">
                <w:rPr>
                  <w:sz w:val="24"/>
                  <w:szCs w:val="24"/>
                </w:rPr>
                <w:t>519</w:t>
              </w:r>
            </w:ins>
            <w:del w:id="193" w:author="Richard Snodgrass" w:date="2017-03-30T13:11:00Z">
              <w:r w:rsidDel="00F4608F">
                <w:rPr>
                  <w:sz w:val="24"/>
                  <w:szCs w:val="24"/>
                </w:rPr>
                <w:delText>426</w:delText>
              </w:r>
            </w:del>
          </w:p>
        </w:tc>
      </w:tr>
      <w:tr w:rsidR="00A033C1" w14:paraId="4457E752" w14:textId="26E0AC1D" w:rsidTr="00E2489C">
        <w:tc>
          <w:tcPr>
            <w:tcW w:w="1343" w:type="dxa"/>
          </w:tcPr>
          <w:p w14:paraId="7E1B9F61" w14:textId="501EDA43" w:rsidR="00A033C1" w:rsidRDefault="00A033C1" w:rsidP="00E2489C">
            <w:pPr>
              <w:jc w:val="center"/>
              <w:rPr>
                <w:sz w:val="24"/>
                <w:szCs w:val="24"/>
              </w:rPr>
            </w:pPr>
            <w:r>
              <w:rPr>
                <w:sz w:val="24"/>
                <w:szCs w:val="24"/>
              </w:rPr>
              <w:t>10</w:t>
            </w:r>
          </w:p>
        </w:tc>
        <w:tc>
          <w:tcPr>
            <w:tcW w:w="1395" w:type="dxa"/>
          </w:tcPr>
          <w:p w14:paraId="04BE4ADF" w14:textId="2FF9F6C5" w:rsidR="00A033C1" w:rsidRDefault="00A033C1" w:rsidP="00E2489C">
            <w:pPr>
              <w:jc w:val="center"/>
              <w:rPr>
                <w:sz w:val="24"/>
                <w:szCs w:val="24"/>
              </w:rPr>
            </w:pPr>
            <w:r>
              <w:rPr>
                <w:sz w:val="24"/>
                <w:szCs w:val="24"/>
              </w:rPr>
              <w:t>185</w:t>
            </w:r>
          </w:p>
        </w:tc>
        <w:tc>
          <w:tcPr>
            <w:tcW w:w="1594" w:type="dxa"/>
          </w:tcPr>
          <w:p w14:paraId="134AFF97" w14:textId="7FF758EE" w:rsidR="00A033C1" w:rsidRDefault="00A033C1" w:rsidP="00E2489C">
            <w:pPr>
              <w:jc w:val="center"/>
              <w:rPr>
                <w:sz w:val="24"/>
                <w:szCs w:val="24"/>
              </w:rPr>
            </w:pPr>
            <w:r>
              <w:rPr>
                <w:sz w:val="24"/>
                <w:szCs w:val="24"/>
              </w:rPr>
              <w:t>-0.241</w:t>
            </w:r>
          </w:p>
        </w:tc>
        <w:tc>
          <w:tcPr>
            <w:tcW w:w="1665" w:type="dxa"/>
          </w:tcPr>
          <w:p w14:paraId="3F3C0EA2" w14:textId="70001F2A" w:rsidR="00A033C1" w:rsidRDefault="00A033C1" w:rsidP="00E2489C">
            <w:pPr>
              <w:jc w:val="center"/>
              <w:rPr>
                <w:sz w:val="24"/>
                <w:szCs w:val="24"/>
              </w:rPr>
            </w:pPr>
            <w:r>
              <w:rPr>
                <w:sz w:val="24"/>
                <w:szCs w:val="24"/>
              </w:rPr>
              <w:t>0.245</w:t>
            </w:r>
          </w:p>
        </w:tc>
        <w:tc>
          <w:tcPr>
            <w:tcW w:w="1637" w:type="dxa"/>
          </w:tcPr>
          <w:p w14:paraId="7E0A4154" w14:textId="7297E091" w:rsidR="00A033C1" w:rsidRDefault="00A033C1" w:rsidP="00E2489C">
            <w:pPr>
              <w:jc w:val="center"/>
              <w:rPr>
                <w:sz w:val="24"/>
                <w:szCs w:val="24"/>
              </w:rPr>
            </w:pPr>
            <w:r>
              <w:rPr>
                <w:sz w:val="24"/>
                <w:szCs w:val="24"/>
              </w:rPr>
              <w:t>0.008</w:t>
            </w:r>
          </w:p>
        </w:tc>
        <w:tc>
          <w:tcPr>
            <w:tcW w:w="1716" w:type="dxa"/>
          </w:tcPr>
          <w:p w14:paraId="6A79239B" w14:textId="4B304FFA" w:rsidR="00A033C1" w:rsidRDefault="00A033C1" w:rsidP="00E2489C">
            <w:pPr>
              <w:jc w:val="center"/>
              <w:rPr>
                <w:sz w:val="24"/>
                <w:szCs w:val="24"/>
              </w:rPr>
            </w:pPr>
            <w:r>
              <w:rPr>
                <w:sz w:val="24"/>
                <w:szCs w:val="24"/>
              </w:rPr>
              <w:t>-0.</w:t>
            </w:r>
            <w:ins w:id="194" w:author="Richard Snodgrass" w:date="2017-03-30T13:12:00Z">
              <w:r w:rsidR="00F4608F">
                <w:rPr>
                  <w:sz w:val="24"/>
                  <w:szCs w:val="24"/>
                </w:rPr>
                <w:t>512</w:t>
              </w:r>
            </w:ins>
            <w:del w:id="195" w:author="Richard Snodgrass" w:date="2017-03-30T13:12:00Z">
              <w:r w:rsidDel="00F4608F">
                <w:rPr>
                  <w:sz w:val="24"/>
                  <w:szCs w:val="24"/>
                </w:rPr>
                <w:delText>426</w:delText>
              </w:r>
            </w:del>
          </w:p>
        </w:tc>
      </w:tr>
      <w:tr w:rsidR="00A033C1" w14:paraId="7B7B7AFB" w14:textId="35D9B571" w:rsidTr="00E2489C">
        <w:tc>
          <w:tcPr>
            <w:tcW w:w="1343" w:type="dxa"/>
          </w:tcPr>
          <w:p w14:paraId="7B5211D9" w14:textId="328EDF92" w:rsidR="00A033C1" w:rsidRDefault="00A033C1" w:rsidP="00E2489C">
            <w:pPr>
              <w:jc w:val="center"/>
              <w:rPr>
                <w:sz w:val="24"/>
                <w:szCs w:val="24"/>
              </w:rPr>
            </w:pPr>
            <w:r>
              <w:rPr>
                <w:sz w:val="24"/>
                <w:szCs w:val="24"/>
              </w:rPr>
              <w:t>11</w:t>
            </w:r>
          </w:p>
        </w:tc>
        <w:tc>
          <w:tcPr>
            <w:tcW w:w="1395" w:type="dxa"/>
          </w:tcPr>
          <w:p w14:paraId="1683A29A" w14:textId="2C663058" w:rsidR="00A033C1" w:rsidRDefault="00A033C1" w:rsidP="00E2489C">
            <w:pPr>
              <w:jc w:val="center"/>
              <w:rPr>
                <w:sz w:val="24"/>
                <w:szCs w:val="24"/>
              </w:rPr>
            </w:pPr>
            <w:r>
              <w:rPr>
                <w:sz w:val="24"/>
                <w:szCs w:val="24"/>
              </w:rPr>
              <w:t>996</w:t>
            </w:r>
          </w:p>
        </w:tc>
        <w:tc>
          <w:tcPr>
            <w:tcW w:w="1594" w:type="dxa"/>
          </w:tcPr>
          <w:p w14:paraId="5301AFA8" w14:textId="6A6FBC3D" w:rsidR="00A033C1" w:rsidRDefault="00A033C1" w:rsidP="00E2489C">
            <w:pPr>
              <w:jc w:val="center"/>
              <w:rPr>
                <w:sz w:val="24"/>
                <w:szCs w:val="24"/>
              </w:rPr>
            </w:pPr>
            <w:r>
              <w:rPr>
                <w:sz w:val="24"/>
                <w:szCs w:val="24"/>
              </w:rPr>
              <w:t>-0.225</w:t>
            </w:r>
          </w:p>
        </w:tc>
        <w:tc>
          <w:tcPr>
            <w:tcW w:w="1665" w:type="dxa"/>
          </w:tcPr>
          <w:p w14:paraId="02BCA557" w14:textId="0A3628D0" w:rsidR="00A033C1" w:rsidRDefault="00A033C1" w:rsidP="00E2489C">
            <w:pPr>
              <w:jc w:val="center"/>
              <w:rPr>
                <w:sz w:val="24"/>
                <w:szCs w:val="24"/>
              </w:rPr>
            </w:pPr>
            <w:r>
              <w:rPr>
                <w:sz w:val="24"/>
                <w:szCs w:val="24"/>
              </w:rPr>
              <w:t>0.242</w:t>
            </w:r>
          </w:p>
        </w:tc>
        <w:tc>
          <w:tcPr>
            <w:tcW w:w="1637" w:type="dxa"/>
          </w:tcPr>
          <w:p w14:paraId="1A1F9DE6" w14:textId="56776B25" w:rsidR="00A033C1" w:rsidRDefault="00A033C1" w:rsidP="00E2489C">
            <w:pPr>
              <w:jc w:val="center"/>
              <w:rPr>
                <w:sz w:val="24"/>
                <w:szCs w:val="24"/>
              </w:rPr>
            </w:pPr>
            <w:r>
              <w:rPr>
                <w:sz w:val="24"/>
                <w:szCs w:val="24"/>
              </w:rPr>
              <w:t>0.</w:t>
            </w:r>
            <w:r w:rsidR="00E70E44">
              <w:rPr>
                <w:sz w:val="24"/>
                <w:szCs w:val="24"/>
              </w:rPr>
              <w:t>0</w:t>
            </w:r>
            <w:r>
              <w:rPr>
                <w:sz w:val="24"/>
                <w:szCs w:val="24"/>
              </w:rPr>
              <w:t>296</w:t>
            </w:r>
          </w:p>
        </w:tc>
        <w:tc>
          <w:tcPr>
            <w:tcW w:w="1716" w:type="dxa"/>
          </w:tcPr>
          <w:p w14:paraId="49F9493D" w14:textId="4B417D3B" w:rsidR="00A033C1" w:rsidRDefault="00A033C1" w:rsidP="00E2489C">
            <w:pPr>
              <w:jc w:val="center"/>
              <w:rPr>
                <w:sz w:val="24"/>
                <w:szCs w:val="24"/>
              </w:rPr>
            </w:pPr>
            <w:r>
              <w:rPr>
                <w:sz w:val="24"/>
                <w:szCs w:val="24"/>
              </w:rPr>
              <w:t>-0.</w:t>
            </w:r>
            <w:ins w:id="196" w:author="Richard Snodgrass" w:date="2017-03-30T13:12:00Z">
              <w:r w:rsidR="00F4608F">
                <w:rPr>
                  <w:sz w:val="24"/>
                  <w:szCs w:val="24"/>
                </w:rPr>
                <w:t>482</w:t>
              </w:r>
            </w:ins>
            <w:del w:id="197" w:author="Richard Snodgrass" w:date="2017-03-30T13:12:00Z">
              <w:r w:rsidDel="00F4608F">
                <w:rPr>
                  <w:sz w:val="24"/>
                  <w:szCs w:val="24"/>
                </w:rPr>
                <w:delText>396</w:delText>
              </w:r>
            </w:del>
          </w:p>
        </w:tc>
      </w:tr>
      <w:tr w:rsidR="00A033C1" w14:paraId="0157E88B" w14:textId="246A4F62" w:rsidTr="00E2489C">
        <w:tc>
          <w:tcPr>
            <w:tcW w:w="1343" w:type="dxa"/>
          </w:tcPr>
          <w:p w14:paraId="4B29D682" w14:textId="6EF5D95A" w:rsidR="00A033C1" w:rsidRDefault="00A033C1" w:rsidP="00E2489C">
            <w:pPr>
              <w:jc w:val="center"/>
              <w:rPr>
                <w:sz w:val="24"/>
                <w:szCs w:val="24"/>
              </w:rPr>
            </w:pPr>
            <w:r>
              <w:rPr>
                <w:sz w:val="24"/>
                <w:szCs w:val="24"/>
              </w:rPr>
              <w:t>12</w:t>
            </w:r>
          </w:p>
        </w:tc>
        <w:tc>
          <w:tcPr>
            <w:tcW w:w="1395" w:type="dxa"/>
          </w:tcPr>
          <w:p w14:paraId="1F1725A6" w14:textId="64FAA9C5" w:rsidR="00A033C1" w:rsidRDefault="00A033C1" w:rsidP="00E2489C">
            <w:pPr>
              <w:jc w:val="center"/>
              <w:rPr>
                <w:sz w:val="24"/>
                <w:szCs w:val="24"/>
              </w:rPr>
            </w:pPr>
            <w:r>
              <w:rPr>
                <w:sz w:val="24"/>
                <w:szCs w:val="24"/>
              </w:rPr>
              <w:t>59</w:t>
            </w:r>
          </w:p>
        </w:tc>
        <w:tc>
          <w:tcPr>
            <w:tcW w:w="1594" w:type="dxa"/>
          </w:tcPr>
          <w:p w14:paraId="560C24C6" w14:textId="377E3E48" w:rsidR="00A033C1" w:rsidRDefault="00A033C1" w:rsidP="00E2489C">
            <w:pPr>
              <w:jc w:val="center"/>
              <w:rPr>
                <w:sz w:val="24"/>
                <w:szCs w:val="24"/>
              </w:rPr>
            </w:pPr>
            <w:r>
              <w:rPr>
                <w:sz w:val="24"/>
                <w:szCs w:val="24"/>
              </w:rPr>
              <w:t>-0.225</w:t>
            </w:r>
          </w:p>
        </w:tc>
        <w:tc>
          <w:tcPr>
            <w:tcW w:w="1665" w:type="dxa"/>
          </w:tcPr>
          <w:p w14:paraId="2AEBA71C" w14:textId="7DE86168" w:rsidR="00A033C1" w:rsidRDefault="00A033C1" w:rsidP="00E2489C">
            <w:pPr>
              <w:jc w:val="center"/>
              <w:rPr>
                <w:sz w:val="24"/>
                <w:szCs w:val="24"/>
              </w:rPr>
            </w:pPr>
            <w:r>
              <w:rPr>
                <w:sz w:val="24"/>
                <w:szCs w:val="24"/>
              </w:rPr>
              <w:t>0.245</w:t>
            </w:r>
          </w:p>
        </w:tc>
        <w:tc>
          <w:tcPr>
            <w:tcW w:w="1637" w:type="dxa"/>
          </w:tcPr>
          <w:p w14:paraId="2D769538" w14:textId="7D5F23B2" w:rsidR="00A033C1" w:rsidRDefault="00A033C1" w:rsidP="00E2489C">
            <w:pPr>
              <w:jc w:val="center"/>
              <w:rPr>
                <w:sz w:val="24"/>
                <w:szCs w:val="24"/>
              </w:rPr>
            </w:pPr>
            <w:r>
              <w:rPr>
                <w:sz w:val="24"/>
                <w:szCs w:val="24"/>
              </w:rPr>
              <w:t>0.0346</w:t>
            </w:r>
          </w:p>
        </w:tc>
        <w:tc>
          <w:tcPr>
            <w:tcW w:w="1716" w:type="dxa"/>
          </w:tcPr>
          <w:p w14:paraId="39475A17" w14:textId="0303C929" w:rsidR="00A033C1" w:rsidRDefault="00A033C1" w:rsidP="00E2489C">
            <w:pPr>
              <w:jc w:val="center"/>
              <w:rPr>
                <w:sz w:val="24"/>
                <w:szCs w:val="24"/>
              </w:rPr>
            </w:pPr>
            <w:r>
              <w:rPr>
                <w:sz w:val="24"/>
                <w:szCs w:val="24"/>
              </w:rPr>
              <w:t>-0.</w:t>
            </w:r>
            <w:ins w:id="198" w:author="Richard Snodgrass" w:date="2017-03-30T13:12:00Z">
              <w:r w:rsidR="00F4608F">
                <w:rPr>
                  <w:sz w:val="24"/>
                  <w:szCs w:val="24"/>
                </w:rPr>
                <w:t>448</w:t>
              </w:r>
            </w:ins>
            <w:del w:id="199" w:author="Richard Snodgrass" w:date="2017-03-30T13:12:00Z">
              <w:r w:rsidDel="00F4608F">
                <w:rPr>
                  <w:sz w:val="24"/>
                  <w:szCs w:val="24"/>
                </w:rPr>
                <w:delText>361</w:delText>
              </w:r>
            </w:del>
          </w:p>
        </w:tc>
      </w:tr>
      <w:tr w:rsidR="00A033C1" w14:paraId="3A4ADA2D" w14:textId="799B3942" w:rsidTr="00E2489C">
        <w:tc>
          <w:tcPr>
            <w:tcW w:w="1343" w:type="dxa"/>
          </w:tcPr>
          <w:p w14:paraId="2480DB37" w14:textId="0CE3E7E2" w:rsidR="00A033C1" w:rsidRDefault="00A033C1" w:rsidP="00E2489C">
            <w:pPr>
              <w:jc w:val="center"/>
              <w:rPr>
                <w:sz w:val="24"/>
                <w:szCs w:val="24"/>
              </w:rPr>
            </w:pPr>
            <w:r>
              <w:rPr>
                <w:sz w:val="24"/>
                <w:szCs w:val="24"/>
              </w:rPr>
              <w:t>13</w:t>
            </w:r>
          </w:p>
        </w:tc>
        <w:tc>
          <w:tcPr>
            <w:tcW w:w="1395" w:type="dxa"/>
          </w:tcPr>
          <w:p w14:paraId="7E6681BA" w14:textId="2133E73A" w:rsidR="00A033C1" w:rsidRDefault="00A033C1" w:rsidP="00E2489C">
            <w:pPr>
              <w:jc w:val="center"/>
              <w:rPr>
                <w:sz w:val="24"/>
                <w:szCs w:val="24"/>
              </w:rPr>
            </w:pPr>
            <w:r>
              <w:rPr>
                <w:sz w:val="24"/>
                <w:szCs w:val="24"/>
              </w:rPr>
              <w:t>12</w:t>
            </w:r>
          </w:p>
        </w:tc>
        <w:tc>
          <w:tcPr>
            <w:tcW w:w="1594" w:type="dxa"/>
          </w:tcPr>
          <w:p w14:paraId="3D8BC37B" w14:textId="60460344" w:rsidR="00A033C1" w:rsidRDefault="00A033C1" w:rsidP="00E2489C">
            <w:pPr>
              <w:jc w:val="center"/>
              <w:rPr>
                <w:sz w:val="24"/>
                <w:szCs w:val="24"/>
              </w:rPr>
            </w:pPr>
            <w:r>
              <w:rPr>
                <w:sz w:val="24"/>
                <w:szCs w:val="24"/>
              </w:rPr>
              <w:t>-0.225</w:t>
            </w:r>
          </w:p>
        </w:tc>
        <w:tc>
          <w:tcPr>
            <w:tcW w:w="1665" w:type="dxa"/>
          </w:tcPr>
          <w:p w14:paraId="35D70E24" w14:textId="61C427D2" w:rsidR="00A033C1" w:rsidRDefault="00A033C1" w:rsidP="00E2489C">
            <w:pPr>
              <w:jc w:val="center"/>
              <w:rPr>
                <w:sz w:val="24"/>
                <w:szCs w:val="24"/>
              </w:rPr>
            </w:pPr>
            <w:r>
              <w:rPr>
                <w:sz w:val="24"/>
                <w:szCs w:val="24"/>
              </w:rPr>
              <w:t>0.246</w:t>
            </w:r>
          </w:p>
        </w:tc>
        <w:tc>
          <w:tcPr>
            <w:tcW w:w="1637" w:type="dxa"/>
          </w:tcPr>
          <w:p w14:paraId="1646475C" w14:textId="40103404" w:rsidR="00A033C1" w:rsidRDefault="00A033C1" w:rsidP="00E2489C">
            <w:pPr>
              <w:jc w:val="center"/>
              <w:rPr>
                <w:sz w:val="24"/>
                <w:szCs w:val="24"/>
              </w:rPr>
            </w:pPr>
            <w:r>
              <w:rPr>
                <w:sz w:val="24"/>
                <w:szCs w:val="24"/>
              </w:rPr>
              <w:t>0.0360</w:t>
            </w:r>
          </w:p>
        </w:tc>
        <w:tc>
          <w:tcPr>
            <w:tcW w:w="1716" w:type="dxa"/>
          </w:tcPr>
          <w:p w14:paraId="212C4474" w14:textId="4610935A" w:rsidR="00A033C1" w:rsidRDefault="00A033C1" w:rsidP="00AC7766">
            <w:pPr>
              <w:jc w:val="center"/>
              <w:rPr>
                <w:sz w:val="24"/>
                <w:szCs w:val="24"/>
              </w:rPr>
            </w:pPr>
            <w:r>
              <w:rPr>
                <w:sz w:val="24"/>
                <w:szCs w:val="24"/>
              </w:rPr>
              <w:t>-0.</w:t>
            </w:r>
            <w:ins w:id="200" w:author="Richard Snodgrass" w:date="2017-03-30T13:13:00Z">
              <w:r w:rsidR="00F4608F">
                <w:rPr>
                  <w:sz w:val="24"/>
                  <w:szCs w:val="24"/>
                </w:rPr>
                <w:t>412</w:t>
              </w:r>
            </w:ins>
            <w:del w:id="201" w:author="Richard Snodgrass" w:date="2017-03-30T13:13:00Z">
              <w:r w:rsidDel="00F4608F">
                <w:rPr>
                  <w:sz w:val="24"/>
                  <w:szCs w:val="24"/>
                </w:rPr>
                <w:delText>325</w:delText>
              </w:r>
            </w:del>
            <w:commentRangeEnd w:id="185"/>
            <w:r w:rsidR="000676EB">
              <w:rPr>
                <w:rStyle w:val="CommentReference"/>
                <w:rFonts w:eastAsia="Times New Roman"/>
              </w:rPr>
              <w:commentReference w:id="185"/>
            </w:r>
          </w:p>
        </w:tc>
      </w:tr>
      <w:tr w:rsidR="00F4608F" w14:paraId="22AF4F2C" w14:textId="77777777" w:rsidTr="00E2489C">
        <w:trPr>
          <w:ins w:id="202" w:author="Richard Snodgrass" w:date="2017-03-30T13:14:00Z"/>
        </w:trPr>
        <w:tc>
          <w:tcPr>
            <w:tcW w:w="1343" w:type="dxa"/>
          </w:tcPr>
          <w:p w14:paraId="435D2A91" w14:textId="7DA46177" w:rsidR="00F4608F" w:rsidRDefault="00F4608F" w:rsidP="00E2489C">
            <w:pPr>
              <w:jc w:val="center"/>
              <w:rPr>
                <w:ins w:id="203" w:author="Richard Snodgrass" w:date="2017-03-30T13:14:00Z"/>
                <w:sz w:val="24"/>
                <w:szCs w:val="24"/>
              </w:rPr>
            </w:pPr>
            <w:ins w:id="204" w:author="Richard Snodgrass" w:date="2017-03-30T13:14:00Z">
              <w:r>
                <w:rPr>
                  <w:sz w:val="24"/>
                  <w:szCs w:val="24"/>
                </w:rPr>
                <w:t>Cumulative</w:t>
              </w:r>
            </w:ins>
          </w:p>
        </w:tc>
        <w:tc>
          <w:tcPr>
            <w:tcW w:w="1395" w:type="dxa"/>
          </w:tcPr>
          <w:p w14:paraId="6836C820" w14:textId="2FC4BE90" w:rsidR="00F4608F" w:rsidRDefault="00F4608F" w:rsidP="00E2489C">
            <w:pPr>
              <w:jc w:val="center"/>
              <w:rPr>
                <w:ins w:id="205" w:author="Richard Snodgrass" w:date="2017-03-30T13:14:00Z"/>
                <w:sz w:val="24"/>
                <w:szCs w:val="24"/>
              </w:rPr>
            </w:pPr>
            <w:ins w:id="206" w:author="Richard Snodgrass" w:date="2017-03-30T13:14:00Z">
              <w:r>
                <w:rPr>
                  <w:sz w:val="24"/>
                  <w:szCs w:val="24"/>
                </w:rPr>
                <w:t>3088</w:t>
              </w:r>
            </w:ins>
          </w:p>
        </w:tc>
        <w:tc>
          <w:tcPr>
            <w:tcW w:w="1594" w:type="dxa"/>
          </w:tcPr>
          <w:p w14:paraId="18A87075" w14:textId="700A8132" w:rsidR="00F4608F" w:rsidRDefault="00F4608F" w:rsidP="00E2489C">
            <w:pPr>
              <w:jc w:val="center"/>
              <w:rPr>
                <w:ins w:id="207" w:author="Richard Snodgrass" w:date="2017-03-30T13:14:00Z"/>
                <w:sz w:val="24"/>
                <w:szCs w:val="24"/>
              </w:rPr>
            </w:pPr>
            <w:ins w:id="208" w:author="Richard Snodgrass" w:date="2017-03-30T13:15:00Z">
              <w:r>
                <w:rPr>
                  <w:sz w:val="24"/>
                  <w:szCs w:val="24"/>
                </w:rPr>
                <w:t>-0.225</w:t>
              </w:r>
            </w:ins>
          </w:p>
        </w:tc>
        <w:tc>
          <w:tcPr>
            <w:tcW w:w="1665" w:type="dxa"/>
          </w:tcPr>
          <w:p w14:paraId="10EF0383" w14:textId="46D4D0B5" w:rsidR="00F4608F" w:rsidRDefault="00F4608F" w:rsidP="00E2489C">
            <w:pPr>
              <w:jc w:val="center"/>
              <w:rPr>
                <w:ins w:id="209" w:author="Richard Snodgrass" w:date="2017-03-30T13:14:00Z"/>
                <w:sz w:val="24"/>
                <w:szCs w:val="24"/>
              </w:rPr>
            </w:pPr>
            <w:ins w:id="210" w:author="Richard Snodgrass" w:date="2017-03-30T13:15:00Z">
              <w:r>
                <w:rPr>
                  <w:sz w:val="24"/>
                  <w:szCs w:val="24"/>
                </w:rPr>
                <w:t>0.246</w:t>
              </w:r>
            </w:ins>
          </w:p>
        </w:tc>
        <w:tc>
          <w:tcPr>
            <w:tcW w:w="1637" w:type="dxa"/>
          </w:tcPr>
          <w:p w14:paraId="3C66653F" w14:textId="095E5AF1" w:rsidR="00F4608F" w:rsidRDefault="00F4608F" w:rsidP="00E2489C">
            <w:pPr>
              <w:jc w:val="center"/>
              <w:rPr>
                <w:ins w:id="211" w:author="Richard Snodgrass" w:date="2017-03-30T13:14:00Z"/>
                <w:sz w:val="24"/>
                <w:szCs w:val="24"/>
              </w:rPr>
            </w:pPr>
            <w:ins w:id="212" w:author="Richard Snodgrass" w:date="2017-03-30T13:15:00Z">
              <w:r>
                <w:rPr>
                  <w:sz w:val="24"/>
                  <w:szCs w:val="24"/>
                </w:rPr>
                <w:t>0.0360</w:t>
              </w:r>
            </w:ins>
          </w:p>
        </w:tc>
        <w:tc>
          <w:tcPr>
            <w:tcW w:w="1716" w:type="dxa"/>
          </w:tcPr>
          <w:p w14:paraId="3F47059E" w14:textId="651FAC29" w:rsidR="00F4608F" w:rsidRDefault="00F4608F" w:rsidP="00F4608F">
            <w:pPr>
              <w:jc w:val="center"/>
              <w:rPr>
                <w:ins w:id="213" w:author="Richard Snodgrass" w:date="2017-03-30T13:14:00Z"/>
                <w:sz w:val="24"/>
                <w:szCs w:val="24"/>
              </w:rPr>
            </w:pPr>
            <w:ins w:id="214" w:author="Richard Snodgrass" w:date="2017-03-30T13:15:00Z">
              <w:r>
                <w:rPr>
                  <w:sz w:val="24"/>
                  <w:szCs w:val="24"/>
                </w:rPr>
                <w:t>—</w:t>
              </w:r>
            </w:ins>
          </w:p>
        </w:tc>
      </w:tr>
    </w:tbl>
    <w:p w14:paraId="64A0C77D" w14:textId="326CD3E7" w:rsidR="00A033C1" w:rsidDel="00F4608F" w:rsidRDefault="00A033C1" w:rsidP="00D165A6">
      <w:pPr>
        <w:rPr>
          <w:del w:id="215" w:author="Richard Snodgrass" w:date="2017-03-30T13:16:00Z"/>
          <w:sz w:val="24"/>
          <w:szCs w:val="24"/>
        </w:rPr>
      </w:pPr>
    </w:p>
    <w:p w14:paraId="2C5E2271" w14:textId="77777777" w:rsidR="00D165A6" w:rsidRDefault="00D165A6" w:rsidP="008E2FA3">
      <w:pPr>
        <w:tabs>
          <w:tab w:val="left" w:pos="1485"/>
        </w:tabs>
        <w:rPr>
          <w:sz w:val="24"/>
          <w:szCs w:val="24"/>
        </w:rPr>
      </w:pPr>
    </w:p>
    <w:p w14:paraId="0711E9C5" w14:textId="44E494B4" w:rsidR="00A033C1" w:rsidRDefault="00A033C1" w:rsidP="00A033C1">
      <w:pPr>
        <w:rPr>
          <w:sz w:val="24"/>
          <w:szCs w:val="24"/>
        </w:rPr>
      </w:pPr>
      <w:r w:rsidRPr="00380917">
        <w:rPr>
          <w:b/>
          <w:sz w:val="24"/>
          <w:szCs w:val="24"/>
        </w:rPr>
        <w:t>Tab</w:t>
      </w:r>
      <w:r>
        <w:rPr>
          <w:b/>
          <w:sz w:val="24"/>
          <w:szCs w:val="24"/>
        </w:rPr>
        <w:t>le</w:t>
      </w:r>
      <w:r w:rsidRPr="00380917">
        <w:rPr>
          <w:b/>
          <w:sz w:val="24"/>
          <w:szCs w:val="24"/>
        </w:rPr>
        <w:t xml:space="preserve"> 1.</w:t>
      </w:r>
      <w:r>
        <w:rPr>
          <w:sz w:val="24"/>
          <w:szCs w:val="24"/>
        </w:rPr>
        <w:t xml:space="preserve"> Non-Suboptimal and Suboptimal Change Points</w:t>
      </w:r>
    </w:p>
    <w:p w14:paraId="5541D87F" w14:textId="2186EAC9" w:rsidR="002572CB" w:rsidRPr="00727B67" w:rsidRDefault="002572CB" w:rsidP="008E2FA3">
      <w:pPr>
        <w:tabs>
          <w:tab w:val="left" w:pos="1485"/>
        </w:tabs>
        <w:rPr>
          <w:sz w:val="24"/>
          <w:szCs w:val="24"/>
        </w:rPr>
      </w:pPr>
    </w:p>
    <w:p w14:paraId="5A1B673D" w14:textId="61449971" w:rsidR="002572CB" w:rsidRPr="00727B67" w:rsidRDefault="00ED0310" w:rsidP="002572CB">
      <w:pPr>
        <w:rPr>
          <w:sz w:val="24"/>
          <w:szCs w:val="24"/>
        </w:rPr>
      </w:pPr>
      <w:r w:rsidRPr="00ED0310">
        <w:rPr>
          <w:b/>
          <w:sz w:val="24"/>
          <w:szCs w:val="24"/>
        </w:rPr>
        <w:lastRenderedPageBreak/>
        <w:t>Acknowledgments:</w:t>
      </w:r>
      <w:r>
        <w:rPr>
          <w:sz w:val="24"/>
          <w:szCs w:val="24"/>
        </w:rPr>
        <w:t xml:space="preserve"> This research was supported in part by NSF Grants IIS-1639306 and IIS-1016205. The data for this study </w:t>
      </w:r>
      <w:r w:rsidR="00F54D1C">
        <w:rPr>
          <w:sz w:val="24"/>
          <w:szCs w:val="24"/>
        </w:rPr>
        <w:t>are tabulated in the Supplementary Materials and are</w:t>
      </w:r>
      <w:r>
        <w:rPr>
          <w:sz w:val="24"/>
          <w:szCs w:val="24"/>
        </w:rPr>
        <w:t xml:space="preserve"> available from the authors.</w:t>
      </w:r>
    </w:p>
    <w:p w14:paraId="68546699" w14:textId="11BFED9B" w:rsidR="00CA2C84" w:rsidRDefault="00CA2C84" w:rsidP="002572CB">
      <w:pPr>
        <w:rPr>
          <w:sz w:val="24"/>
          <w:szCs w:val="24"/>
        </w:rPr>
      </w:pPr>
    </w:p>
    <w:p w14:paraId="08F0FAD0" w14:textId="77777777" w:rsidR="00E512EE" w:rsidRDefault="00E512EE">
      <w:pPr>
        <w:rPr>
          <w:rFonts w:eastAsia="Times New Roman"/>
          <w:b/>
          <w:sz w:val="24"/>
          <w:szCs w:val="24"/>
        </w:rPr>
      </w:pPr>
      <w:r>
        <w:rPr>
          <w:b/>
        </w:rPr>
        <w:br w:type="page"/>
      </w:r>
    </w:p>
    <w:p w14:paraId="1FD2C160" w14:textId="3A809A48" w:rsidR="00431904" w:rsidRDefault="00310E87" w:rsidP="00411127">
      <w:pPr>
        <w:rPr>
          <w:ins w:id="216" w:author="Richard Snodgrass" w:date="2017-03-27T15:07:00Z"/>
          <w:b/>
          <w:sz w:val="24"/>
          <w:szCs w:val="24"/>
        </w:rPr>
      </w:pPr>
      <w:r w:rsidRPr="00310E87">
        <w:rPr>
          <w:b/>
          <w:sz w:val="24"/>
          <w:szCs w:val="24"/>
        </w:rPr>
        <w:lastRenderedPageBreak/>
        <w:t>Supplementary Material:</w:t>
      </w:r>
      <w:r w:rsidR="00431904">
        <w:rPr>
          <w:b/>
          <w:sz w:val="24"/>
          <w:szCs w:val="24"/>
        </w:rPr>
        <w:t xml:space="preserve"> Materials and Methods</w:t>
      </w:r>
    </w:p>
    <w:p w14:paraId="72AB9A6A" w14:textId="62EC61D8" w:rsidR="00782CA4" w:rsidRDefault="00782CA4" w:rsidP="00411127">
      <w:pPr>
        <w:rPr>
          <w:ins w:id="217" w:author="Richard Snodgrass" w:date="2017-03-27T15:07:00Z"/>
          <w:b/>
          <w:sz w:val="24"/>
          <w:szCs w:val="24"/>
        </w:rPr>
      </w:pPr>
    </w:p>
    <w:p w14:paraId="4E6B261D" w14:textId="62B9DDE9" w:rsidR="00782CA4" w:rsidRPr="001706C5" w:rsidRDefault="00782CA4" w:rsidP="00782CA4">
      <w:pPr>
        <w:pStyle w:val="Paragraph"/>
        <w:ind w:firstLine="0"/>
        <w:rPr>
          <w:ins w:id="218" w:author="Richard Snodgrass" w:date="2017-03-27T15:07:00Z"/>
        </w:rPr>
      </w:pPr>
      <w:commentRangeStart w:id="219"/>
      <w:ins w:id="220" w:author="Richard Snodgrass" w:date="2017-03-27T15:07:00Z">
        <w:r w:rsidRPr="00782CA4">
          <w:rPr>
            <w:b/>
            <w:rPrChange w:id="221" w:author="Richard Snodgrass" w:date="2017-03-27T15:08:00Z">
              <w:rPr/>
            </w:rPrChange>
          </w:rPr>
          <w:t>DBMS Query Suboptimality.</w:t>
        </w:r>
        <w:r>
          <w:t xml:space="preserve"> We and many others have found that the optimizer sometimes chooses a suboptimal (slower) plan for a given query. An example from our experiments is shown in Figure </w:t>
        </w:r>
      </w:ins>
      <w:ins w:id="222" w:author="Richard Snodgrass" w:date="2017-03-27T15:50:00Z">
        <w:r w:rsidR="00D46BF0">
          <w:t>S</w:t>
        </w:r>
      </w:ins>
      <w:ins w:id="223" w:author="Richard Snodgrass" w:date="2017-03-27T15:07:00Z">
        <w:r>
          <w:t xml:space="preserve">1. The upper graph in Figure </w:t>
        </w:r>
      </w:ins>
      <w:ins w:id="224" w:author="Richard Snodgrass" w:date="2017-03-27T15:50:00Z">
        <w:r w:rsidR="00D46BF0">
          <w:t>S</w:t>
        </w:r>
      </w:ins>
      <w:ins w:id="225" w:author="Richard Snodgrass" w:date="2017-03-27T15:07:00Z">
        <w:r>
          <w:t xml:space="preserve">1 represents the plans chosen by a common DBMS as the cardinality of a relation referenced by that query decreases from 2M to 10K tuples by steps of 10K. The lower graph indicates the query times executed at adjacent cardinalities when the plan changed termed the “query-at-cardinality” (Q@C) time. </w:t>
        </w:r>
        <w:r w:rsidRPr="000A64F5">
          <w:t xml:space="preserve">For some transitions, emphasized in red ovals, the Q@C time at the larger cardinality was </w:t>
        </w:r>
        <w:r>
          <w:t xml:space="preserve">rather </w:t>
        </w:r>
        <w:r w:rsidRPr="000A64F5">
          <w:t>smaller, such as the transition from plan P1 at 1,650,000 to P0 at 1,6</w:t>
        </w:r>
        <w:r>
          <w:t>40,000 tu</w:t>
        </w:r>
        <w:r w:rsidRPr="000A64F5">
          <w:t>ples. Such pairs identify suboptimal plans.</w:t>
        </w:r>
        <w:r>
          <w:t xml:space="preserve"> </w:t>
        </w:r>
      </w:ins>
      <w:commentRangeEnd w:id="219"/>
      <w:ins w:id="226" w:author="Richard Snodgrass" w:date="2017-03-27T15:08:00Z">
        <w:r>
          <w:rPr>
            <w:rStyle w:val="CommentReference"/>
          </w:rPr>
          <w:commentReference w:id="219"/>
        </w:r>
      </w:ins>
    </w:p>
    <w:p w14:paraId="7FA20FCE" w14:textId="77777777" w:rsidR="00782CA4" w:rsidRDefault="00782CA4" w:rsidP="00782CA4">
      <w:pPr>
        <w:pStyle w:val="Paragraph"/>
        <w:ind w:firstLine="0"/>
        <w:jc w:val="center"/>
        <w:rPr>
          <w:ins w:id="227" w:author="Richard Snodgrass" w:date="2017-03-27T15:07:00Z"/>
        </w:rPr>
      </w:pPr>
      <w:ins w:id="228" w:author="Richard Snodgrass" w:date="2017-03-27T15:07:00Z">
        <w:r>
          <w:rPr>
            <w:noProof/>
          </w:rPr>
          <w:drawing>
            <wp:inline distT="0" distB="0" distL="0" distR="0" wp14:anchorId="6226A49B" wp14:editId="7F85B16F">
              <wp:extent cx="4453556" cy="3189564"/>
              <wp:effectExtent l="0" t="0" r="0" b="1143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964" cy="3192721"/>
                      </a:xfrm>
                      <a:prstGeom prst="rect">
                        <a:avLst/>
                      </a:prstGeom>
                      <a:noFill/>
                      <a:ln>
                        <a:noFill/>
                      </a:ln>
                    </pic:spPr>
                  </pic:pic>
                </a:graphicData>
              </a:graphic>
            </wp:inline>
          </w:drawing>
        </w:r>
      </w:ins>
    </w:p>
    <w:p w14:paraId="074559E9" w14:textId="77777777" w:rsidR="00782CA4" w:rsidRDefault="00782CA4" w:rsidP="00782CA4">
      <w:pPr>
        <w:rPr>
          <w:ins w:id="229" w:author="Richard Snodgrass" w:date="2017-03-27T15:07:00Z"/>
          <w:sz w:val="24"/>
          <w:szCs w:val="24"/>
        </w:rPr>
      </w:pPr>
    </w:p>
    <w:p w14:paraId="0A96EDBB" w14:textId="047EFE86" w:rsidR="00782CA4" w:rsidRDefault="00782CA4">
      <w:pPr>
        <w:rPr>
          <w:ins w:id="230" w:author="Richard Snodgrass" w:date="2017-03-27T15:07:00Z"/>
          <w:sz w:val="24"/>
          <w:szCs w:val="24"/>
        </w:rPr>
        <w:pPrChange w:id="231" w:author="Richard Snodgrass" w:date="2017-03-27T15:53:00Z">
          <w:pPr>
            <w:jc w:val="center"/>
          </w:pPr>
        </w:pPrChange>
      </w:pPr>
      <w:ins w:id="232" w:author="Richard Snodgrass" w:date="2017-03-27T15:07:00Z">
        <w:r>
          <w:rPr>
            <w:b/>
            <w:sz w:val="24"/>
            <w:szCs w:val="24"/>
          </w:rPr>
          <w:t xml:space="preserve">Fig. </w:t>
        </w:r>
      </w:ins>
      <w:ins w:id="233" w:author="Richard Snodgrass" w:date="2017-03-27T15:50:00Z">
        <w:r w:rsidR="00D46BF0">
          <w:rPr>
            <w:b/>
            <w:sz w:val="24"/>
            <w:szCs w:val="24"/>
          </w:rPr>
          <w:t>S</w:t>
        </w:r>
      </w:ins>
      <w:ins w:id="234" w:author="Richard Snodgrass" w:date="2017-03-27T15:07:00Z">
        <w:r>
          <w:rPr>
            <w:b/>
            <w:sz w:val="24"/>
            <w:szCs w:val="24"/>
          </w:rPr>
          <w:t>1.</w:t>
        </w:r>
        <w:r>
          <w:rPr>
            <w:sz w:val="24"/>
            <w:szCs w:val="24"/>
          </w:rPr>
          <w:t xml:space="preserve"> An Example of Query Suboptimality</w:t>
        </w:r>
      </w:ins>
    </w:p>
    <w:p w14:paraId="5B2AC73E" w14:textId="77777777" w:rsidR="00782CA4" w:rsidRDefault="00782CA4" w:rsidP="00782CA4">
      <w:pPr>
        <w:rPr>
          <w:ins w:id="235" w:author="Richard Snodgrass" w:date="2017-03-27T15:07:00Z"/>
          <w:sz w:val="24"/>
          <w:szCs w:val="24"/>
        </w:rPr>
      </w:pPr>
    </w:p>
    <w:p w14:paraId="2172863E" w14:textId="2328B0D3" w:rsidR="00782CA4" w:rsidRPr="00310E87" w:rsidRDefault="00782CA4" w:rsidP="00411127">
      <w:pPr>
        <w:rPr>
          <w:b/>
          <w:sz w:val="24"/>
          <w:szCs w:val="24"/>
        </w:rPr>
      </w:pPr>
      <w:ins w:id="236" w:author="Richard Snodgrass" w:date="2017-03-27T15:07:00Z">
        <w:r w:rsidRPr="00816420">
          <w:rPr>
            <w:sz w:val="24"/>
            <w:szCs w:val="24"/>
          </w:rPr>
          <w:t>Every DBMS subject that we have examined exhibited this phenomenon, even when optimi</w:t>
        </w:r>
        <w:r>
          <w:rPr>
            <w:sz w:val="24"/>
            <w:szCs w:val="24"/>
          </w:rPr>
          <w:t>zing very simple queries</w:t>
        </w:r>
      </w:ins>
      <w:ins w:id="237" w:author="Richard Snodgrass" w:date="2017-03-27T15:09:00Z">
        <w:r>
          <w:rPr>
            <w:sz w:val="24"/>
            <w:szCs w:val="24"/>
          </w:rPr>
          <w:t>.</w:t>
        </w:r>
      </w:ins>
    </w:p>
    <w:p w14:paraId="7351421C" w14:textId="77777777" w:rsidR="00310E87" w:rsidRPr="00727B67" w:rsidRDefault="00310E87" w:rsidP="00411127">
      <w:pPr>
        <w:rPr>
          <w:sz w:val="24"/>
          <w:szCs w:val="24"/>
        </w:rPr>
      </w:pPr>
    </w:p>
    <w:p w14:paraId="0F621BE5" w14:textId="77777777" w:rsidR="00411127" w:rsidRPr="00727B67" w:rsidRDefault="00411127" w:rsidP="00E70E44">
      <w:pPr>
        <w:rPr>
          <w:sz w:val="24"/>
          <w:szCs w:val="24"/>
        </w:rPr>
      </w:pPr>
      <w:r w:rsidRPr="004E600C">
        <w:rPr>
          <w:b/>
          <w:sz w:val="24"/>
          <w:szCs w:val="24"/>
        </w:rPr>
        <w:t xml:space="preserve">Simulating </w:t>
      </w:r>
      <w:r w:rsidR="004E600C" w:rsidRPr="004E600C">
        <w:rPr>
          <w:b/>
          <w:sz w:val="24"/>
          <w:szCs w:val="24"/>
        </w:rPr>
        <w:t>DBMS Generations.</w:t>
      </w:r>
      <w:r w:rsidR="00E70E44">
        <w:rPr>
          <w:b/>
          <w:sz w:val="24"/>
          <w:szCs w:val="24"/>
        </w:rPr>
        <w:t xml:space="preserve"> </w:t>
      </w:r>
      <w:r w:rsidR="00E70E44" w:rsidRPr="00E70E44">
        <w:rPr>
          <w:sz w:val="24"/>
          <w:szCs w:val="24"/>
        </w:rPr>
        <w:t>Associate with each</w:t>
      </w:r>
      <w:r w:rsidR="00E70E44">
        <w:rPr>
          <w:b/>
          <w:sz w:val="24"/>
          <w:szCs w:val="24"/>
        </w:rPr>
        <w:t xml:space="preserve"> </w:t>
      </w:r>
      <w:r w:rsidRPr="00727B67">
        <w:rPr>
          <w:sz w:val="24"/>
          <w:szCs w:val="24"/>
        </w:rPr>
        <w:t>DBMS a series of</w:t>
      </w:r>
      <w:r w:rsidR="004E600C">
        <w:rPr>
          <w:sz w:val="24"/>
          <w:szCs w:val="24"/>
        </w:rPr>
        <w:t xml:space="preserve"> </w:t>
      </w:r>
      <w:r w:rsidRPr="00727B67">
        <w:rPr>
          <w:sz w:val="24"/>
          <w:szCs w:val="24"/>
        </w:rPr>
        <w:t xml:space="preserve">generations, with each generation having one more operator. </w:t>
      </w:r>
      <w:r w:rsidR="00E70E44">
        <w:rPr>
          <w:sz w:val="24"/>
          <w:szCs w:val="24"/>
        </w:rPr>
        <w:t>(W</w:t>
      </w:r>
      <w:r w:rsidR="00E70E44" w:rsidRPr="00727B67">
        <w:rPr>
          <w:sz w:val="24"/>
          <w:szCs w:val="24"/>
        </w:rPr>
        <w:t xml:space="preserve">e'll </w:t>
      </w:r>
      <w:r w:rsidR="00E70E44">
        <w:rPr>
          <w:sz w:val="24"/>
          <w:szCs w:val="24"/>
        </w:rPr>
        <w:t>explain shortly</w:t>
      </w:r>
      <w:r w:rsidR="00E70E44" w:rsidRPr="00727B67">
        <w:rPr>
          <w:sz w:val="24"/>
          <w:szCs w:val="24"/>
        </w:rPr>
        <w:t xml:space="preserve"> how we characterize the generations of</w:t>
      </w:r>
      <w:r w:rsidR="00E70E44">
        <w:rPr>
          <w:sz w:val="24"/>
          <w:szCs w:val="24"/>
        </w:rPr>
        <w:t xml:space="preserve"> each DBMS.) </w:t>
      </w:r>
      <w:r w:rsidRPr="00727B67">
        <w:rPr>
          <w:sz w:val="24"/>
          <w:szCs w:val="24"/>
        </w:rPr>
        <w:t>So generation 1</w:t>
      </w:r>
      <w:r w:rsidR="004E600C">
        <w:rPr>
          <w:sz w:val="24"/>
          <w:szCs w:val="24"/>
        </w:rPr>
        <w:t xml:space="preserve"> </w:t>
      </w:r>
      <w:r w:rsidRPr="00727B67">
        <w:rPr>
          <w:sz w:val="24"/>
          <w:szCs w:val="24"/>
        </w:rPr>
        <w:t>of the DBMS has just one operator, generation 2 has two operators, etc.</w:t>
      </w:r>
    </w:p>
    <w:p w14:paraId="41D4CD13" w14:textId="77777777" w:rsidR="00411127" w:rsidRPr="00727B67" w:rsidRDefault="00411127" w:rsidP="00411127">
      <w:pPr>
        <w:rPr>
          <w:sz w:val="24"/>
          <w:szCs w:val="24"/>
        </w:rPr>
      </w:pPr>
    </w:p>
    <w:p w14:paraId="1BCC242D" w14:textId="77777777" w:rsidR="00411127" w:rsidRPr="00727B67" w:rsidRDefault="00E70E44" w:rsidP="00411127">
      <w:pPr>
        <w:rPr>
          <w:sz w:val="24"/>
          <w:szCs w:val="24"/>
        </w:rPr>
      </w:pPr>
      <w:r>
        <w:rPr>
          <w:sz w:val="24"/>
          <w:szCs w:val="24"/>
        </w:rPr>
        <w:t xml:space="preserve">Our data consists of </w:t>
      </w:r>
      <w:r w:rsidR="00411127" w:rsidRPr="00727B67">
        <w:rPr>
          <w:sz w:val="24"/>
          <w:szCs w:val="24"/>
        </w:rPr>
        <w:t>8,840 query instances and their 112,118 Q@</w:t>
      </w:r>
      <w:r w:rsidR="004E600C">
        <w:rPr>
          <w:sz w:val="24"/>
          <w:szCs w:val="24"/>
        </w:rPr>
        <w:t>Cs</w:t>
      </w:r>
      <w:r w:rsidR="00411127" w:rsidRPr="00727B67">
        <w:rPr>
          <w:sz w:val="24"/>
          <w:szCs w:val="24"/>
        </w:rPr>
        <w:t>. Specifically</w:t>
      </w:r>
      <w:r>
        <w:rPr>
          <w:sz w:val="24"/>
          <w:szCs w:val="24"/>
        </w:rPr>
        <w:t xml:space="preserve">, we focus on </w:t>
      </w:r>
      <w:r w:rsidR="00411127" w:rsidRPr="00727B67">
        <w:rPr>
          <w:sz w:val="24"/>
          <w:szCs w:val="24"/>
        </w:rPr>
        <w:t>pairs of adjacent</w:t>
      </w:r>
      <w:r w:rsidR="004E600C">
        <w:rPr>
          <w:sz w:val="24"/>
          <w:szCs w:val="24"/>
        </w:rPr>
        <w:t xml:space="preserve"> </w:t>
      </w:r>
      <w:r w:rsidR="00411127" w:rsidRPr="00727B67">
        <w:rPr>
          <w:sz w:val="24"/>
          <w:szCs w:val="24"/>
        </w:rPr>
        <w:t>Q@Cs (</w:t>
      </w:r>
      <w:r w:rsidR="004E600C">
        <w:rPr>
          <w:sz w:val="24"/>
          <w:szCs w:val="24"/>
        </w:rPr>
        <w:t xml:space="preserve">let's refer to them as the </w:t>
      </w:r>
      <w:r w:rsidR="004E600C" w:rsidRPr="004E600C">
        <w:rPr>
          <w:i/>
          <w:sz w:val="24"/>
          <w:szCs w:val="24"/>
        </w:rPr>
        <w:t>lower</w:t>
      </w:r>
      <w:r w:rsidR="004E600C">
        <w:rPr>
          <w:sz w:val="24"/>
          <w:szCs w:val="24"/>
        </w:rPr>
        <w:t xml:space="preserve"> Q@C and the </w:t>
      </w:r>
      <w:r w:rsidR="004E600C" w:rsidRPr="004E600C">
        <w:rPr>
          <w:i/>
          <w:sz w:val="24"/>
          <w:szCs w:val="24"/>
        </w:rPr>
        <w:t>upper</w:t>
      </w:r>
      <w:r w:rsidR="00411127" w:rsidRPr="00727B67">
        <w:rPr>
          <w:sz w:val="24"/>
          <w:szCs w:val="24"/>
        </w:rPr>
        <w:t xml:space="preserve"> Q@C,</w:t>
      </w:r>
      <w:r w:rsidR="004E600C">
        <w:rPr>
          <w:sz w:val="24"/>
          <w:szCs w:val="24"/>
        </w:rPr>
        <w:t xml:space="preserve"> and thus we also have a </w:t>
      </w:r>
      <w:r w:rsidR="004E600C" w:rsidRPr="006432F5">
        <w:rPr>
          <w:i/>
          <w:sz w:val="24"/>
          <w:szCs w:val="24"/>
        </w:rPr>
        <w:t>lower plan</w:t>
      </w:r>
      <w:r w:rsidR="006432F5">
        <w:rPr>
          <w:sz w:val="24"/>
          <w:szCs w:val="24"/>
        </w:rPr>
        <w:t xml:space="preserve"> and an </w:t>
      </w:r>
      <w:r w:rsidR="006432F5" w:rsidRPr="006432F5">
        <w:rPr>
          <w:i/>
          <w:sz w:val="24"/>
          <w:szCs w:val="24"/>
        </w:rPr>
        <w:t>upper plan</w:t>
      </w:r>
      <w:r w:rsidR="00411127" w:rsidRPr="00727B67">
        <w:rPr>
          <w:sz w:val="24"/>
          <w:szCs w:val="24"/>
        </w:rPr>
        <w:t>) for the</w:t>
      </w:r>
      <w:r w:rsidR="006432F5">
        <w:rPr>
          <w:sz w:val="24"/>
          <w:szCs w:val="24"/>
        </w:rPr>
        <w:t xml:space="preserve"> same query at the </w:t>
      </w:r>
      <w:r w:rsidR="006432F5" w:rsidRPr="006432F5">
        <w:rPr>
          <w:i/>
          <w:sz w:val="24"/>
          <w:szCs w:val="24"/>
        </w:rPr>
        <w:t>lower</w:t>
      </w:r>
      <w:r w:rsidR="006432F5">
        <w:rPr>
          <w:sz w:val="24"/>
          <w:szCs w:val="24"/>
        </w:rPr>
        <w:t xml:space="preserve"> and </w:t>
      </w:r>
      <w:r w:rsidR="00411127" w:rsidRPr="006432F5">
        <w:rPr>
          <w:i/>
          <w:sz w:val="24"/>
          <w:szCs w:val="24"/>
        </w:rPr>
        <w:t>upper</w:t>
      </w:r>
      <w:r w:rsidR="00411127" w:rsidRPr="00727B67">
        <w:rPr>
          <w:sz w:val="24"/>
          <w:szCs w:val="24"/>
        </w:rPr>
        <w:t xml:space="preserve"> cardinalities, that are</w:t>
      </w:r>
      <w:r w:rsidR="006432F5">
        <w:rPr>
          <w:sz w:val="24"/>
          <w:szCs w:val="24"/>
        </w:rPr>
        <w:t xml:space="preserve"> </w:t>
      </w:r>
      <w:r w:rsidR="00411127" w:rsidRPr="00727B67">
        <w:rPr>
          <w:sz w:val="24"/>
          <w:szCs w:val="24"/>
        </w:rPr>
        <w:t>adjacent (that is, separated by the minimum cardinality, either 10,000 or</w:t>
      </w:r>
      <w:r w:rsidR="006432F5">
        <w:rPr>
          <w:sz w:val="24"/>
          <w:szCs w:val="24"/>
        </w:rPr>
        <w:t xml:space="preserve"> </w:t>
      </w:r>
      <w:r w:rsidR="00411127" w:rsidRPr="00727B67">
        <w:rPr>
          <w:sz w:val="24"/>
          <w:szCs w:val="24"/>
        </w:rPr>
        <w:t>300 rows</w:t>
      </w:r>
      <w:r w:rsidR="006432F5">
        <w:rPr>
          <w:sz w:val="24"/>
          <w:szCs w:val="24"/>
        </w:rPr>
        <w:t xml:space="preserve"> for one DBMS that was much slower</w:t>
      </w:r>
      <w:r w:rsidR="00411127" w:rsidRPr="00727B67">
        <w:rPr>
          <w:sz w:val="24"/>
          <w:szCs w:val="24"/>
        </w:rPr>
        <w:t xml:space="preserve">), each with an actual execution time. All Q@Cs </w:t>
      </w:r>
      <w:r w:rsidR="00411127" w:rsidRPr="00727B67">
        <w:rPr>
          <w:sz w:val="24"/>
          <w:szCs w:val="24"/>
        </w:rPr>
        <w:lastRenderedPageBreak/>
        <w:t>for that query and</w:t>
      </w:r>
      <w:r w:rsidR="006432F5">
        <w:rPr>
          <w:sz w:val="24"/>
          <w:szCs w:val="24"/>
        </w:rPr>
        <w:t xml:space="preserve"> </w:t>
      </w:r>
      <w:r w:rsidR="00411127" w:rsidRPr="00727B67">
        <w:rPr>
          <w:sz w:val="24"/>
          <w:szCs w:val="24"/>
        </w:rPr>
        <w:t>for that DBMS having cardinalities between the upper Q@C of one pair and the</w:t>
      </w:r>
      <w:r w:rsidR="006432F5">
        <w:rPr>
          <w:sz w:val="24"/>
          <w:szCs w:val="24"/>
        </w:rPr>
        <w:t xml:space="preserve"> </w:t>
      </w:r>
      <w:r w:rsidR="00411127" w:rsidRPr="00727B67">
        <w:rPr>
          <w:sz w:val="24"/>
          <w:szCs w:val="24"/>
        </w:rPr>
        <w:t>lower Q@C of the next pair are associated with that same plan. This will be</w:t>
      </w:r>
      <w:r w:rsidR="006866C7">
        <w:rPr>
          <w:sz w:val="24"/>
          <w:szCs w:val="24"/>
        </w:rPr>
        <w:t xml:space="preserve"> </w:t>
      </w:r>
      <w:r w:rsidR="00411127" w:rsidRPr="00727B67">
        <w:rPr>
          <w:sz w:val="24"/>
          <w:szCs w:val="24"/>
        </w:rPr>
        <w:t>the upper plan, guaranteed by the process in which we chose those Q@Cs for</w:t>
      </w:r>
      <w:r w:rsidR="006432F5">
        <w:rPr>
          <w:sz w:val="24"/>
          <w:szCs w:val="24"/>
        </w:rPr>
        <w:t xml:space="preserve"> analysis</w:t>
      </w:r>
      <w:r w:rsidR="00411127" w:rsidRPr="00727B67">
        <w:rPr>
          <w:sz w:val="24"/>
          <w:szCs w:val="24"/>
        </w:rPr>
        <w:t xml:space="preserve"> (recall </w:t>
      </w:r>
      <w:r w:rsidR="006432F5">
        <w:rPr>
          <w:sz w:val="24"/>
          <w:szCs w:val="24"/>
        </w:rPr>
        <w:t xml:space="preserve">that </w:t>
      </w:r>
      <w:r w:rsidR="00411127" w:rsidRPr="00727B67">
        <w:rPr>
          <w:sz w:val="24"/>
          <w:szCs w:val="24"/>
        </w:rPr>
        <w:t>we start from</w:t>
      </w:r>
      <w:r w:rsidR="006432F5">
        <w:rPr>
          <w:sz w:val="24"/>
          <w:szCs w:val="24"/>
        </w:rPr>
        <w:t xml:space="preserve"> </w:t>
      </w:r>
      <w:r w:rsidR="00411127" w:rsidRPr="00727B67">
        <w:rPr>
          <w:sz w:val="24"/>
          <w:szCs w:val="24"/>
        </w:rPr>
        <w:t>the highest cardinality, that of 2M tuples, looking for changes in the</w:t>
      </w:r>
      <w:r w:rsidR="006432F5">
        <w:rPr>
          <w:sz w:val="24"/>
          <w:szCs w:val="24"/>
        </w:rPr>
        <w:t xml:space="preserve"> query</w:t>
      </w:r>
      <w:r w:rsidR="006866C7">
        <w:rPr>
          <w:sz w:val="24"/>
          <w:szCs w:val="24"/>
        </w:rPr>
        <w:t xml:space="preserve"> </w:t>
      </w:r>
      <w:r w:rsidR="00411127" w:rsidRPr="00727B67">
        <w:rPr>
          <w:sz w:val="24"/>
          <w:szCs w:val="24"/>
        </w:rPr>
        <w:t>plan).</w:t>
      </w:r>
    </w:p>
    <w:p w14:paraId="019496C3" w14:textId="77777777" w:rsidR="00411127" w:rsidRPr="00727B67" w:rsidRDefault="00411127" w:rsidP="00411127">
      <w:pPr>
        <w:rPr>
          <w:sz w:val="24"/>
          <w:szCs w:val="24"/>
        </w:rPr>
      </w:pPr>
    </w:p>
    <w:p w14:paraId="3C686419" w14:textId="77777777" w:rsidR="00411127" w:rsidRPr="00727B67" w:rsidRDefault="00411127" w:rsidP="00411127">
      <w:pPr>
        <w:rPr>
          <w:sz w:val="24"/>
          <w:szCs w:val="24"/>
        </w:rPr>
      </w:pPr>
    </w:p>
    <w:p w14:paraId="0BD4E1D6" w14:textId="0D35D00D" w:rsidR="00411127" w:rsidRPr="00727B67" w:rsidRDefault="005654C5" w:rsidP="00411127">
      <w:pPr>
        <w:rPr>
          <w:sz w:val="24"/>
          <w:szCs w:val="24"/>
        </w:rPr>
      </w:pPr>
      <w:r>
        <w:rPr>
          <w:b/>
          <w:noProof/>
          <w:sz w:val="24"/>
          <w:szCs w:val="24"/>
        </w:rPr>
        <w:drawing>
          <wp:inline distT="0" distB="0" distL="0" distR="0" wp14:anchorId="0015E377" wp14:editId="62C3EB53">
            <wp:extent cx="5943600" cy="268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back.eps"/>
                    <pic:cNvPicPr/>
                  </pic:nvPicPr>
                  <pic:blipFill>
                    <a:blip r:embed="rId18"/>
                    <a:stretch>
                      <a:fillRect/>
                    </a:stretch>
                  </pic:blipFill>
                  <pic:spPr>
                    <a:xfrm>
                      <a:off x="0" y="0"/>
                      <a:ext cx="5943600" cy="2682240"/>
                    </a:xfrm>
                    <a:prstGeom prst="rect">
                      <a:avLst/>
                    </a:prstGeom>
                  </pic:spPr>
                </pic:pic>
              </a:graphicData>
            </a:graphic>
          </wp:inline>
        </w:drawing>
      </w:r>
      <w:r w:rsidR="006432F5" w:rsidRPr="006432F5">
        <w:rPr>
          <w:b/>
          <w:sz w:val="24"/>
          <w:szCs w:val="24"/>
        </w:rPr>
        <w:t xml:space="preserve">Fig </w:t>
      </w:r>
      <w:r w:rsidR="00ED0310">
        <w:rPr>
          <w:b/>
          <w:sz w:val="24"/>
          <w:szCs w:val="24"/>
        </w:rPr>
        <w:t>S</w:t>
      </w:r>
      <w:ins w:id="238" w:author="Richard Snodgrass" w:date="2017-03-27T15:51:00Z">
        <w:r w:rsidR="00D46BF0">
          <w:rPr>
            <w:b/>
            <w:sz w:val="24"/>
            <w:szCs w:val="24"/>
          </w:rPr>
          <w:t>2</w:t>
        </w:r>
      </w:ins>
      <w:del w:id="239" w:author="Richard Snodgrass" w:date="2017-03-27T15:51:00Z">
        <w:r w:rsidR="006432F5" w:rsidRPr="006432F5" w:rsidDel="00D46BF0">
          <w:rPr>
            <w:b/>
            <w:sz w:val="24"/>
            <w:szCs w:val="24"/>
          </w:rPr>
          <w:delText>1</w:delText>
        </w:r>
      </w:del>
      <w:r w:rsidR="006432F5" w:rsidRPr="006432F5">
        <w:rPr>
          <w:b/>
          <w:sz w:val="24"/>
          <w:szCs w:val="24"/>
        </w:rPr>
        <w:t>.</w:t>
      </w:r>
      <w:r w:rsidR="006432F5">
        <w:rPr>
          <w:sz w:val="24"/>
          <w:szCs w:val="24"/>
        </w:rPr>
        <w:t xml:space="preserve"> A</w:t>
      </w:r>
      <w:r w:rsidR="00411127" w:rsidRPr="00727B67">
        <w:rPr>
          <w:sz w:val="24"/>
          <w:szCs w:val="24"/>
        </w:rPr>
        <w:t>n Example of a Negative Ba</w:t>
      </w:r>
      <w:r w:rsidR="006432F5">
        <w:rPr>
          <w:sz w:val="24"/>
          <w:szCs w:val="24"/>
        </w:rPr>
        <w:t>ckward Delta</w:t>
      </w:r>
    </w:p>
    <w:p w14:paraId="00E88A04" w14:textId="77777777" w:rsidR="00411127" w:rsidRPr="00727B67" w:rsidRDefault="00411127" w:rsidP="00411127">
      <w:pPr>
        <w:rPr>
          <w:sz w:val="24"/>
          <w:szCs w:val="24"/>
        </w:rPr>
      </w:pPr>
    </w:p>
    <w:p w14:paraId="74036290" w14:textId="415F766F" w:rsidR="00ED0310" w:rsidRPr="00727B67" w:rsidRDefault="00ED0310" w:rsidP="00ED0310">
      <w:pPr>
        <w:rPr>
          <w:sz w:val="24"/>
          <w:szCs w:val="24"/>
        </w:rPr>
      </w:pPr>
      <w:r w:rsidRPr="00727B67">
        <w:rPr>
          <w:sz w:val="24"/>
          <w:szCs w:val="24"/>
        </w:rPr>
        <w:t>For this generational experiment, we associate with each Q@C a generation</w:t>
      </w:r>
      <w:r>
        <w:rPr>
          <w:sz w:val="24"/>
          <w:szCs w:val="24"/>
        </w:rPr>
        <w:t xml:space="preserve"> </w:t>
      </w:r>
      <w:r w:rsidRPr="00727B67">
        <w:rPr>
          <w:sz w:val="24"/>
          <w:szCs w:val="24"/>
        </w:rPr>
        <w:t>(a positive integer) that</w:t>
      </w:r>
      <w:r>
        <w:rPr>
          <w:sz w:val="24"/>
          <w:szCs w:val="24"/>
        </w:rPr>
        <w:t xml:space="preserve"> </w:t>
      </w:r>
      <w:r w:rsidRPr="00727B67">
        <w:rPr>
          <w:sz w:val="24"/>
          <w:szCs w:val="24"/>
        </w:rPr>
        <w:t>is the earliest generation of the DBMS that contains all the operators in the</w:t>
      </w:r>
      <w:r>
        <w:rPr>
          <w:sz w:val="24"/>
          <w:szCs w:val="24"/>
        </w:rPr>
        <w:t xml:space="preserve"> </w:t>
      </w:r>
      <w:r w:rsidRPr="00727B67">
        <w:rPr>
          <w:sz w:val="24"/>
          <w:szCs w:val="24"/>
        </w:rPr>
        <w:t>plan</w:t>
      </w:r>
      <w:r w:rsidR="00E70E44">
        <w:rPr>
          <w:sz w:val="24"/>
          <w:szCs w:val="24"/>
        </w:rPr>
        <w:t xml:space="preserve"> associated with that Q@C</w:t>
      </w:r>
      <w:r w:rsidRPr="00727B67">
        <w:rPr>
          <w:sz w:val="24"/>
          <w:szCs w:val="24"/>
        </w:rPr>
        <w:t>. We also only consider Q@C pairs (with adjacent Q@Cs) where the lower</w:t>
      </w:r>
      <w:r>
        <w:rPr>
          <w:sz w:val="24"/>
          <w:szCs w:val="24"/>
        </w:rPr>
        <w:t xml:space="preserve"> </w:t>
      </w:r>
      <w:r w:rsidRPr="00727B67">
        <w:rPr>
          <w:sz w:val="24"/>
          <w:szCs w:val="24"/>
        </w:rPr>
        <w:t>plan has a generation distinct from that of the upper plan.  Say the upper</w:t>
      </w:r>
      <w:r>
        <w:rPr>
          <w:sz w:val="24"/>
          <w:szCs w:val="24"/>
        </w:rPr>
        <w:t xml:space="preserve"> </w:t>
      </w:r>
      <w:r w:rsidRPr="00727B67">
        <w:rPr>
          <w:sz w:val="24"/>
          <w:szCs w:val="24"/>
        </w:rPr>
        <w:t>generation is earlier than that of the lower plan, as illustrated in</w:t>
      </w:r>
      <w:r>
        <w:rPr>
          <w:sz w:val="24"/>
          <w:szCs w:val="24"/>
        </w:rPr>
        <w:t xml:space="preserve"> Figure S</w:t>
      </w:r>
      <w:ins w:id="240" w:author="Richard Snodgrass" w:date="2017-03-27T15:51:00Z">
        <w:r w:rsidR="00D46BF0">
          <w:rPr>
            <w:sz w:val="24"/>
            <w:szCs w:val="24"/>
          </w:rPr>
          <w:t>2</w:t>
        </w:r>
      </w:ins>
      <w:del w:id="241" w:author="Richard Snodgrass" w:date="2017-03-27T15:51:00Z">
        <w:r w:rsidDel="00D46BF0">
          <w:rPr>
            <w:sz w:val="24"/>
            <w:szCs w:val="24"/>
          </w:rPr>
          <w:delText>1</w:delText>
        </w:r>
      </w:del>
      <w:r w:rsidRPr="00727B67">
        <w:rPr>
          <w:sz w:val="24"/>
          <w:szCs w:val="24"/>
        </w:rPr>
        <w:t>. In this figure, as we scan from right to left in</w:t>
      </w:r>
      <w:r>
        <w:rPr>
          <w:sz w:val="24"/>
          <w:szCs w:val="24"/>
        </w:rPr>
        <w:t xml:space="preserve"> </w:t>
      </w:r>
      <w:r w:rsidRPr="00727B67">
        <w:rPr>
          <w:sz w:val="24"/>
          <w:szCs w:val="24"/>
        </w:rPr>
        <w:t>decreasing cardinality, we first encounter Plan A from generation 2 at the</w:t>
      </w:r>
      <w:r>
        <w:rPr>
          <w:sz w:val="24"/>
          <w:szCs w:val="24"/>
        </w:rPr>
        <w:t xml:space="preserve"> </w:t>
      </w:r>
      <w:r w:rsidRPr="00727B67">
        <w:rPr>
          <w:sz w:val="24"/>
          <w:szCs w:val="24"/>
        </w:rPr>
        <w:t xml:space="preserve">highest cardinality of </w:t>
      </w:r>
      <w:r w:rsidR="00E70E44">
        <w:rPr>
          <w:sz w:val="24"/>
          <w:szCs w:val="24"/>
        </w:rPr>
        <w:t xml:space="preserve">2M rows, then at </w:t>
      </w:r>
      <w:r w:rsidRPr="00727B67">
        <w:rPr>
          <w:sz w:val="24"/>
          <w:szCs w:val="24"/>
        </w:rPr>
        <w:t>1320 rows (this is the</w:t>
      </w:r>
      <w:r>
        <w:rPr>
          <w:sz w:val="24"/>
          <w:szCs w:val="24"/>
        </w:rPr>
        <w:t xml:space="preserve"> </w:t>
      </w:r>
      <w:r w:rsidRPr="00727B67">
        <w:rPr>
          <w:sz w:val="24"/>
          <w:szCs w:val="24"/>
        </w:rPr>
        <w:t>measured Q@C that has Plan A that is closest to the measure</w:t>
      </w:r>
      <w:r>
        <w:rPr>
          <w:sz w:val="24"/>
          <w:szCs w:val="24"/>
        </w:rPr>
        <w:t xml:space="preserve">ment at 910K rows), then a pair </w:t>
      </w:r>
      <w:r w:rsidRPr="00727B67">
        <w:rPr>
          <w:sz w:val="24"/>
          <w:szCs w:val="24"/>
        </w:rPr>
        <w:t>of Q@Cs with Plan A at 910K rows and Plan B at the</w:t>
      </w:r>
      <w:r>
        <w:rPr>
          <w:sz w:val="24"/>
          <w:szCs w:val="24"/>
        </w:rPr>
        <w:t xml:space="preserve"> </w:t>
      </w:r>
      <w:r w:rsidRPr="00727B67">
        <w:rPr>
          <w:sz w:val="24"/>
          <w:szCs w:val="24"/>
        </w:rPr>
        <w:t xml:space="preserve">adjacent 900K rows, then later Plan A </w:t>
      </w:r>
      <w:r w:rsidR="00E70E44">
        <w:rPr>
          <w:sz w:val="24"/>
          <w:szCs w:val="24"/>
        </w:rPr>
        <w:t xml:space="preserve">at 400K rows and then </w:t>
      </w:r>
      <w:r w:rsidR="001E229E">
        <w:rPr>
          <w:sz w:val="24"/>
          <w:szCs w:val="24"/>
        </w:rPr>
        <w:t>again at 3</w:t>
      </w:r>
      <w:r w:rsidRPr="00727B67">
        <w:rPr>
          <w:sz w:val="24"/>
          <w:szCs w:val="24"/>
        </w:rPr>
        <w:t>0K rows.</w:t>
      </w:r>
    </w:p>
    <w:p w14:paraId="40E92779" w14:textId="77777777" w:rsidR="00ED0310" w:rsidRDefault="00ED0310" w:rsidP="00411127">
      <w:pPr>
        <w:rPr>
          <w:sz w:val="24"/>
          <w:szCs w:val="24"/>
        </w:rPr>
      </w:pPr>
    </w:p>
    <w:p w14:paraId="4B9C2765" w14:textId="77777777" w:rsidR="00411127" w:rsidRPr="00727B67" w:rsidRDefault="00411127" w:rsidP="00411127">
      <w:pPr>
        <w:rPr>
          <w:sz w:val="24"/>
          <w:szCs w:val="24"/>
        </w:rPr>
      </w:pPr>
      <w:r w:rsidRPr="00727B67">
        <w:rPr>
          <w:sz w:val="24"/>
          <w:szCs w:val="24"/>
        </w:rPr>
        <w:t>In this case, the thinking goes that, had we been</w:t>
      </w:r>
      <w:r w:rsidR="006432F5">
        <w:rPr>
          <w:sz w:val="24"/>
          <w:szCs w:val="24"/>
        </w:rPr>
        <w:t xml:space="preserve"> </w:t>
      </w:r>
      <w:r w:rsidR="00310E87">
        <w:rPr>
          <w:sz w:val="24"/>
          <w:szCs w:val="24"/>
        </w:rPr>
        <w:t xml:space="preserve">in the DBMS </w:t>
      </w:r>
      <w:r w:rsidRPr="00727B67">
        <w:rPr>
          <w:sz w:val="24"/>
          <w:szCs w:val="24"/>
        </w:rPr>
        <w:t>generation 2, the optimizer would have selected Plan A</w:t>
      </w:r>
      <w:r w:rsidR="006432F5">
        <w:rPr>
          <w:sz w:val="24"/>
          <w:szCs w:val="24"/>
        </w:rPr>
        <w:t xml:space="preserve"> </w:t>
      </w:r>
      <w:r w:rsidRPr="00727B67">
        <w:rPr>
          <w:sz w:val="24"/>
          <w:szCs w:val="24"/>
        </w:rPr>
        <w:t>throughout, because Plan B simply wasn't possible (as it involves an</w:t>
      </w:r>
      <w:r w:rsidR="006432F5">
        <w:rPr>
          <w:sz w:val="24"/>
          <w:szCs w:val="24"/>
        </w:rPr>
        <w:t xml:space="preserve"> </w:t>
      </w:r>
      <w:r w:rsidRPr="00727B67">
        <w:rPr>
          <w:sz w:val="24"/>
          <w:szCs w:val="24"/>
        </w:rPr>
        <w:t>operator not present in generation 2). Then when generation 3 was created by</w:t>
      </w:r>
      <w:r w:rsidR="006432F5">
        <w:rPr>
          <w:sz w:val="24"/>
          <w:szCs w:val="24"/>
        </w:rPr>
        <w:t xml:space="preserve"> </w:t>
      </w:r>
      <w:r w:rsidRPr="00727B67">
        <w:rPr>
          <w:sz w:val="24"/>
          <w:szCs w:val="24"/>
        </w:rPr>
        <w:t xml:space="preserve">adding an operator, </w:t>
      </w:r>
      <w:r w:rsidR="006432F5">
        <w:rPr>
          <w:sz w:val="24"/>
          <w:szCs w:val="24"/>
        </w:rPr>
        <w:t>th</w:t>
      </w:r>
      <w:r w:rsidR="00FB5039">
        <w:rPr>
          <w:sz w:val="24"/>
          <w:szCs w:val="24"/>
        </w:rPr>
        <w:t>e optimizer</w:t>
      </w:r>
      <w:r w:rsidRPr="00727B67">
        <w:rPr>
          <w:sz w:val="24"/>
          <w:szCs w:val="24"/>
        </w:rPr>
        <w:t xml:space="preserve"> chose Plan B for 900K. The reason Plan B</w:t>
      </w:r>
      <w:r w:rsidR="006432F5">
        <w:rPr>
          <w:sz w:val="24"/>
          <w:szCs w:val="24"/>
        </w:rPr>
        <w:t xml:space="preserve"> </w:t>
      </w:r>
      <w:r w:rsidRPr="00727B67">
        <w:rPr>
          <w:sz w:val="24"/>
          <w:szCs w:val="24"/>
        </w:rPr>
        <w:t>was chosen is that it is faster than Plan A at that cardinality, shown in</w:t>
      </w:r>
      <w:r w:rsidR="006432F5">
        <w:rPr>
          <w:sz w:val="24"/>
          <w:szCs w:val="24"/>
        </w:rPr>
        <w:t xml:space="preserve"> </w:t>
      </w:r>
      <w:r w:rsidRPr="00727B67">
        <w:rPr>
          <w:sz w:val="24"/>
          <w:szCs w:val="24"/>
        </w:rPr>
        <w:t>the figure by extrapolating the time down from 910K down to 900K (we will</w:t>
      </w:r>
      <w:r w:rsidR="006432F5">
        <w:rPr>
          <w:sz w:val="24"/>
          <w:szCs w:val="24"/>
        </w:rPr>
        <w:t xml:space="preserve"> </w:t>
      </w:r>
      <w:r w:rsidRPr="00727B67">
        <w:rPr>
          <w:sz w:val="24"/>
          <w:szCs w:val="24"/>
        </w:rPr>
        <w:t>revisit this extrapolation shortly).</w:t>
      </w:r>
    </w:p>
    <w:p w14:paraId="40A030BF" w14:textId="77777777" w:rsidR="00411127" w:rsidRPr="00727B67" w:rsidRDefault="00411127" w:rsidP="00411127">
      <w:pPr>
        <w:rPr>
          <w:sz w:val="24"/>
          <w:szCs w:val="24"/>
        </w:rPr>
      </w:pPr>
    </w:p>
    <w:p w14:paraId="5C7AEE2B" w14:textId="77777777" w:rsidR="00411127" w:rsidRPr="00727B67" w:rsidRDefault="00411127" w:rsidP="00411127">
      <w:pPr>
        <w:rPr>
          <w:sz w:val="24"/>
          <w:szCs w:val="24"/>
        </w:rPr>
      </w:pPr>
      <w:r w:rsidRPr="00727B67">
        <w:rPr>
          <w:sz w:val="24"/>
          <w:szCs w:val="24"/>
        </w:rPr>
        <w:t>In this particular case, as just mentioned, Plan B is more appropriate (faster) than Plan A,</w:t>
      </w:r>
      <w:r w:rsidR="006432F5">
        <w:rPr>
          <w:sz w:val="24"/>
          <w:szCs w:val="24"/>
        </w:rPr>
        <w:t xml:space="preserve"> </w:t>
      </w:r>
      <w:r w:rsidRPr="00727B67">
        <w:rPr>
          <w:sz w:val="24"/>
          <w:szCs w:val="24"/>
        </w:rPr>
        <w:t>but that is not the only possibility. Sometimes the later generation with</w:t>
      </w:r>
      <w:r w:rsidR="006432F5">
        <w:rPr>
          <w:sz w:val="24"/>
          <w:szCs w:val="24"/>
        </w:rPr>
        <w:t xml:space="preserve"> </w:t>
      </w:r>
      <w:r w:rsidRPr="00727B67">
        <w:rPr>
          <w:sz w:val="24"/>
          <w:szCs w:val="24"/>
        </w:rPr>
        <w:t>more operators av</w:t>
      </w:r>
      <w:r w:rsidR="006432F5">
        <w:rPr>
          <w:sz w:val="24"/>
          <w:szCs w:val="24"/>
        </w:rPr>
        <w:t xml:space="preserve">ailable chooses the </w:t>
      </w:r>
      <w:r w:rsidR="006432F5" w:rsidRPr="006432F5">
        <w:rPr>
          <w:i/>
          <w:sz w:val="24"/>
          <w:szCs w:val="24"/>
        </w:rPr>
        <w:t xml:space="preserve">wrong </w:t>
      </w:r>
      <w:r w:rsidRPr="006432F5">
        <w:rPr>
          <w:i/>
          <w:sz w:val="24"/>
          <w:szCs w:val="24"/>
        </w:rPr>
        <w:t>plan</w:t>
      </w:r>
      <w:r w:rsidRPr="00727B67">
        <w:rPr>
          <w:sz w:val="24"/>
          <w:szCs w:val="24"/>
        </w:rPr>
        <w:t>, one that is slower</w:t>
      </w:r>
      <w:r w:rsidR="006432F5">
        <w:rPr>
          <w:sz w:val="24"/>
          <w:szCs w:val="24"/>
        </w:rPr>
        <w:t xml:space="preserve"> </w:t>
      </w:r>
      <w:r w:rsidRPr="00727B67">
        <w:rPr>
          <w:sz w:val="24"/>
          <w:szCs w:val="24"/>
        </w:rPr>
        <w:t>than the plan chosen by the earlier generation, due to the suboptimality</w:t>
      </w:r>
      <w:r w:rsidR="006432F5">
        <w:rPr>
          <w:sz w:val="24"/>
          <w:szCs w:val="24"/>
        </w:rPr>
        <w:t xml:space="preserve"> </w:t>
      </w:r>
      <w:r w:rsidRPr="00727B67">
        <w:rPr>
          <w:sz w:val="24"/>
          <w:szCs w:val="24"/>
        </w:rPr>
        <w:t>we've observed. (We'll examine an example shortly.)</w:t>
      </w:r>
    </w:p>
    <w:p w14:paraId="730FDF34" w14:textId="77777777" w:rsidR="00411127" w:rsidRPr="00727B67" w:rsidRDefault="00411127" w:rsidP="00411127">
      <w:pPr>
        <w:rPr>
          <w:sz w:val="24"/>
          <w:szCs w:val="24"/>
        </w:rPr>
      </w:pPr>
    </w:p>
    <w:p w14:paraId="42F2CA32" w14:textId="77777777" w:rsidR="00411127" w:rsidRPr="00727B67" w:rsidRDefault="00411127" w:rsidP="00411127">
      <w:pPr>
        <w:rPr>
          <w:sz w:val="24"/>
          <w:szCs w:val="24"/>
        </w:rPr>
      </w:pPr>
      <w:r w:rsidRPr="008F76EE">
        <w:rPr>
          <w:b/>
          <w:sz w:val="24"/>
          <w:szCs w:val="24"/>
        </w:rPr>
        <w:t xml:space="preserve">Characterizing </w:t>
      </w:r>
      <w:r w:rsidR="00310E87">
        <w:rPr>
          <w:b/>
          <w:sz w:val="24"/>
          <w:szCs w:val="24"/>
        </w:rPr>
        <w:t>DBMS</w:t>
      </w:r>
      <w:r w:rsidR="008F76EE" w:rsidRPr="008F76EE">
        <w:rPr>
          <w:b/>
          <w:sz w:val="24"/>
          <w:szCs w:val="24"/>
        </w:rPr>
        <w:t xml:space="preserve"> Generations.</w:t>
      </w:r>
      <w:r w:rsidR="008F76EE">
        <w:rPr>
          <w:sz w:val="24"/>
          <w:szCs w:val="24"/>
        </w:rPr>
        <w:t xml:space="preserve"> </w:t>
      </w:r>
      <w:r w:rsidRPr="00727B67">
        <w:rPr>
          <w:sz w:val="24"/>
          <w:szCs w:val="24"/>
        </w:rPr>
        <w:t xml:space="preserve">To which generation do we assign each </w:t>
      </w:r>
      <w:r w:rsidR="008F76EE">
        <w:rPr>
          <w:sz w:val="24"/>
          <w:szCs w:val="24"/>
        </w:rPr>
        <w:t xml:space="preserve">DBMS </w:t>
      </w:r>
      <w:r w:rsidRPr="00727B67">
        <w:rPr>
          <w:sz w:val="24"/>
          <w:szCs w:val="24"/>
        </w:rPr>
        <w:t>operator?</w:t>
      </w:r>
    </w:p>
    <w:p w14:paraId="7743C730" w14:textId="77777777" w:rsidR="00411127" w:rsidRPr="00727B67" w:rsidRDefault="00411127" w:rsidP="00411127">
      <w:pPr>
        <w:rPr>
          <w:sz w:val="24"/>
          <w:szCs w:val="24"/>
        </w:rPr>
      </w:pPr>
    </w:p>
    <w:p w14:paraId="7E3D7345" w14:textId="77777777" w:rsidR="00411127" w:rsidRPr="00727B67" w:rsidRDefault="00411127" w:rsidP="00411127">
      <w:pPr>
        <w:rPr>
          <w:sz w:val="24"/>
          <w:szCs w:val="24"/>
        </w:rPr>
      </w:pPr>
      <w:r w:rsidRPr="00727B67">
        <w:rPr>
          <w:sz w:val="24"/>
          <w:szCs w:val="24"/>
        </w:rPr>
        <w:t>Note that we don't actually know the specific order in which the operators</w:t>
      </w:r>
      <w:r w:rsidR="008F76EE">
        <w:rPr>
          <w:sz w:val="24"/>
          <w:szCs w:val="24"/>
        </w:rPr>
        <w:t xml:space="preserve"> </w:t>
      </w:r>
      <w:r w:rsidRPr="00727B67">
        <w:rPr>
          <w:sz w:val="24"/>
          <w:szCs w:val="24"/>
        </w:rPr>
        <w:t xml:space="preserve">were added to each </w:t>
      </w:r>
      <w:r w:rsidR="008F76EE">
        <w:rPr>
          <w:sz w:val="24"/>
          <w:szCs w:val="24"/>
        </w:rPr>
        <w:t>DBMS</w:t>
      </w:r>
      <w:r w:rsidRPr="00727B67">
        <w:rPr>
          <w:sz w:val="24"/>
          <w:szCs w:val="24"/>
        </w:rPr>
        <w:t>. But even if we did, that order was somewhat</w:t>
      </w:r>
      <w:r w:rsidR="008F76EE">
        <w:rPr>
          <w:sz w:val="24"/>
          <w:szCs w:val="24"/>
        </w:rPr>
        <w:t xml:space="preserve"> </w:t>
      </w:r>
      <w:r w:rsidRPr="00727B67">
        <w:rPr>
          <w:sz w:val="24"/>
          <w:szCs w:val="24"/>
        </w:rPr>
        <w:t>arbitrary, with a host of considerations going into those decisions over the</w:t>
      </w:r>
      <w:r w:rsidR="008F76EE">
        <w:rPr>
          <w:sz w:val="24"/>
          <w:szCs w:val="24"/>
        </w:rPr>
        <w:t xml:space="preserve"> </w:t>
      </w:r>
      <w:r w:rsidRPr="00727B67">
        <w:rPr>
          <w:sz w:val="24"/>
          <w:szCs w:val="24"/>
        </w:rPr>
        <w:t>years. Given that we are using the same optimizer for each such defined</w:t>
      </w:r>
      <w:r w:rsidR="008F76EE">
        <w:rPr>
          <w:sz w:val="24"/>
          <w:szCs w:val="24"/>
        </w:rPr>
        <w:t xml:space="preserve"> </w:t>
      </w:r>
      <w:r w:rsidRPr="00727B67">
        <w:rPr>
          <w:sz w:val="24"/>
          <w:szCs w:val="24"/>
        </w:rPr>
        <w:t>generation, we'll adopt a more systematic ordering of the operators. We</w:t>
      </w:r>
      <w:r w:rsidR="008F76EE">
        <w:rPr>
          <w:sz w:val="24"/>
          <w:szCs w:val="24"/>
        </w:rPr>
        <w:t xml:space="preserve"> start by gathering all </w:t>
      </w:r>
      <w:r w:rsidR="008F76EE" w:rsidRPr="008F76EE">
        <w:rPr>
          <w:i/>
          <w:sz w:val="24"/>
          <w:szCs w:val="24"/>
        </w:rPr>
        <w:t>single-operator</w:t>
      </w:r>
      <w:r w:rsidR="008F76EE">
        <w:rPr>
          <w:sz w:val="24"/>
          <w:szCs w:val="24"/>
        </w:rPr>
        <w:t xml:space="preserve"> plans, all </w:t>
      </w:r>
      <w:r w:rsidR="008F76EE" w:rsidRPr="008F76EE">
        <w:rPr>
          <w:i/>
          <w:sz w:val="24"/>
          <w:szCs w:val="24"/>
        </w:rPr>
        <w:t>two-operator</w:t>
      </w:r>
      <w:r w:rsidRPr="00727B67">
        <w:rPr>
          <w:sz w:val="24"/>
          <w:szCs w:val="24"/>
        </w:rPr>
        <w:t xml:space="preserve"> plans,</w:t>
      </w:r>
      <w:r w:rsidR="008F76EE">
        <w:rPr>
          <w:sz w:val="24"/>
          <w:szCs w:val="24"/>
        </w:rPr>
        <w:t xml:space="preserve"> a</w:t>
      </w:r>
      <w:r w:rsidRPr="00727B67">
        <w:rPr>
          <w:sz w:val="24"/>
          <w:szCs w:val="24"/>
        </w:rPr>
        <w:t>nd so forth, and order the generation by the prevalence of their</w:t>
      </w:r>
      <w:r w:rsidR="008F76EE">
        <w:rPr>
          <w:sz w:val="24"/>
          <w:szCs w:val="24"/>
        </w:rPr>
        <w:t xml:space="preserve"> appearance</w:t>
      </w:r>
      <w:r w:rsidRPr="00727B67">
        <w:rPr>
          <w:sz w:val="24"/>
          <w:szCs w:val="24"/>
        </w:rPr>
        <w:t xml:space="preserve"> in these query plans.</w:t>
      </w:r>
    </w:p>
    <w:p w14:paraId="167C2192" w14:textId="77777777" w:rsidR="00411127" w:rsidRPr="00727B67" w:rsidRDefault="00411127" w:rsidP="00411127">
      <w:pPr>
        <w:rPr>
          <w:sz w:val="24"/>
          <w:szCs w:val="24"/>
        </w:rPr>
      </w:pPr>
    </w:p>
    <w:p w14:paraId="33208920" w14:textId="77777777" w:rsidR="00411127" w:rsidRPr="00727B67" w:rsidRDefault="00411127" w:rsidP="008F76EE">
      <w:pPr>
        <w:rPr>
          <w:sz w:val="24"/>
          <w:szCs w:val="24"/>
        </w:rPr>
      </w:pPr>
      <w:r w:rsidRPr="00727B67">
        <w:rPr>
          <w:sz w:val="24"/>
          <w:szCs w:val="24"/>
        </w:rPr>
        <w:t xml:space="preserve">Specifically, for each </w:t>
      </w:r>
      <w:r w:rsidR="008F76EE">
        <w:rPr>
          <w:sz w:val="24"/>
          <w:szCs w:val="24"/>
        </w:rPr>
        <w:t xml:space="preserve">DBMS </w:t>
      </w:r>
      <w:r w:rsidRPr="00727B67">
        <w:rPr>
          <w:sz w:val="24"/>
          <w:szCs w:val="24"/>
        </w:rPr>
        <w:t>we designate the first</w:t>
      </w:r>
      <w:r w:rsidR="008F76EE">
        <w:rPr>
          <w:sz w:val="24"/>
          <w:szCs w:val="24"/>
        </w:rPr>
        <w:t xml:space="preserve"> </w:t>
      </w:r>
      <w:r w:rsidRPr="00727B67">
        <w:rPr>
          <w:sz w:val="24"/>
          <w:szCs w:val="24"/>
        </w:rPr>
        <w:t>generation to contain the single operator that maximizes the number of plans</w:t>
      </w:r>
      <w:r w:rsidR="008F76EE">
        <w:rPr>
          <w:sz w:val="24"/>
          <w:szCs w:val="24"/>
        </w:rPr>
        <w:t xml:space="preserve"> </w:t>
      </w:r>
      <w:r w:rsidRPr="00727B67">
        <w:rPr>
          <w:sz w:val="24"/>
          <w:szCs w:val="24"/>
        </w:rPr>
        <w:t>at change points, that is, maximizing the number of Q@Cs, containing just that</w:t>
      </w:r>
      <w:r w:rsidR="008F76EE">
        <w:rPr>
          <w:sz w:val="24"/>
          <w:szCs w:val="24"/>
        </w:rPr>
        <w:t xml:space="preserve"> </w:t>
      </w:r>
      <w:r w:rsidRPr="00727B67">
        <w:rPr>
          <w:sz w:val="24"/>
          <w:szCs w:val="24"/>
        </w:rPr>
        <w:t>operator. We then examine the plans containing exactly two operators. Each</w:t>
      </w:r>
      <w:r w:rsidR="008F76EE">
        <w:rPr>
          <w:sz w:val="24"/>
          <w:szCs w:val="24"/>
        </w:rPr>
        <w:t xml:space="preserve"> </w:t>
      </w:r>
      <w:r w:rsidRPr="00727B67">
        <w:rPr>
          <w:sz w:val="24"/>
          <w:szCs w:val="24"/>
        </w:rPr>
        <w:t>subsequent generation adds that operator that maximizes the number of plans</w:t>
      </w:r>
      <w:r w:rsidR="008F76EE">
        <w:rPr>
          <w:sz w:val="24"/>
          <w:szCs w:val="24"/>
        </w:rPr>
        <w:t xml:space="preserve"> </w:t>
      </w:r>
      <w:r w:rsidRPr="00727B67">
        <w:rPr>
          <w:sz w:val="24"/>
          <w:szCs w:val="24"/>
        </w:rPr>
        <w:t xml:space="preserve">that operator will eventual enable. </w:t>
      </w:r>
    </w:p>
    <w:p w14:paraId="0239551D" w14:textId="77777777" w:rsidR="00411127" w:rsidRPr="00727B67" w:rsidRDefault="00411127" w:rsidP="00411127">
      <w:pPr>
        <w:rPr>
          <w:sz w:val="24"/>
          <w:szCs w:val="24"/>
        </w:rPr>
      </w:pPr>
    </w:p>
    <w:p w14:paraId="6C82EDC2" w14:textId="77777777" w:rsidR="00411127" w:rsidRPr="00727B67" w:rsidRDefault="00411127" w:rsidP="00411127">
      <w:pPr>
        <w:rPr>
          <w:sz w:val="24"/>
          <w:szCs w:val="24"/>
        </w:rPr>
      </w:pPr>
      <w:r w:rsidRPr="008F76EE">
        <w:rPr>
          <w:b/>
          <w:sz w:val="24"/>
          <w:szCs w:val="24"/>
        </w:rPr>
        <w:t>Number of Change Point</w:t>
      </w:r>
      <w:r w:rsidR="008F76EE" w:rsidRPr="008F76EE">
        <w:rPr>
          <w:b/>
          <w:sz w:val="24"/>
          <w:szCs w:val="24"/>
        </w:rPr>
        <w:t>s Per Generation.</w:t>
      </w:r>
      <w:r w:rsidR="008F76EE">
        <w:rPr>
          <w:sz w:val="24"/>
          <w:szCs w:val="24"/>
        </w:rPr>
        <w:t xml:space="preserve"> A</w:t>
      </w:r>
      <w:r w:rsidRPr="00727B67">
        <w:rPr>
          <w:sz w:val="24"/>
          <w:szCs w:val="24"/>
        </w:rPr>
        <w:t>s an illustrative example of how we can look at DBMS query optimizer</w:t>
      </w:r>
      <w:r w:rsidR="008F76EE">
        <w:rPr>
          <w:sz w:val="24"/>
          <w:szCs w:val="24"/>
        </w:rPr>
        <w:t xml:space="preserve"> </w:t>
      </w:r>
      <w:r w:rsidRPr="00727B67">
        <w:rPr>
          <w:sz w:val="24"/>
          <w:szCs w:val="24"/>
        </w:rPr>
        <w:t xml:space="preserve">performance through the lens of change </w:t>
      </w:r>
      <w:r w:rsidR="008F76EE">
        <w:rPr>
          <w:sz w:val="24"/>
          <w:szCs w:val="24"/>
        </w:rPr>
        <w:t xml:space="preserve">points, let's consider the </w:t>
      </w:r>
      <w:r w:rsidR="008F76EE" w:rsidRPr="008F76EE">
        <w:rPr>
          <w:i/>
          <w:sz w:val="24"/>
          <w:szCs w:val="24"/>
        </w:rPr>
        <w:t>m</w:t>
      </w:r>
      <w:r w:rsidRPr="008F76EE">
        <w:rPr>
          <w:i/>
          <w:sz w:val="24"/>
          <w:szCs w:val="24"/>
        </w:rPr>
        <w:t>aximum nu</w:t>
      </w:r>
      <w:r w:rsidR="008F76EE" w:rsidRPr="008F76EE">
        <w:rPr>
          <w:i/>
          <w:sz w:val="24"/>
          <w:szCs w:val="24"/>
        </w:rPr>
        <w:t>mber of change points per query</w:t>
      </w:r>
      <w:r w:rsidRPr="008F76EE">
        <w:rPr>
          <w:i/>
          <w:sz w:val="24"/>
          <w:szCs w:val="24"/>
        </w:rPr>
        <w:t xml:space="preserve">, </w:t>
      </w:r>
      <w:r w:rsidR="008F76EE">
        <w:rPr>
          <w:sz w:val="24"/>
          <w:szCs w:val="24"/>
        </w:rPr>
        <w:t xml:space="preserve">or </w:t>
      </w:r>
      <w:r w:rsidRPr="008F76EE">
        <w:rPr>
          <w:i/>
          <w:sz w:val="24"/>
          <w:szCs w:val="24"/>
        </w:rPr>
        <w:t>maximum</w:t>
      </w:r>
      <w:r w:rsidR="008F76EE" w:rsidRPr="008F76EE">
        <w:rPr>
          <w:i/>
          <w:sz w:val="24"/>
          <w:szCs w:val="24"/>
        </w:rPr>
        <w:t xml:space="preserve"> CPQ</w:t>
      </w:r>
      <w:r w:rsidRPr="00727B67">
        <w:rPr>
          <w:sz w:val="24"/>
          <w:szCs w:val="24"/>
        </w:rPr>
        <w:t>, from the</w:t>
      </w:r>
      <w:r w:rsidR="008F76EE">
        <w:rPr>
          <w:sz w:val="24"/>
          <w:szCs w:val="24"/>
        </w:rPr>
        <w:t xml:space="preserve"> </w:t>
      </w:r>
      <w:r w:rsidRPr="00727B67">
        <w:rPr>
          <w:sz w:val="24"/>
          <w:szCs w:val="24"/>
        </w:rPr>
        <w:t>perspective of</w:t>
      </w:r>
    </w:p>
    <w:p w14:paraId="75E81C78" w14:textId="77777777" w:rsidR="00411127" w:rsidRPr="00727B67" w:rsidRDefault="008F76EE" w:rsidP="00411127">
      <w:pPr>
        <w:rPr>
          <w:sz w:val="24"/>
          <w:szCs w:val="24"/>
        </w:rPr>
      </w:pPr>
      <w:r>
        <w:rPr>
          <w:sz w:val="24"/>
          <w:szCs w:val="24"/>
        </w:rPr>
        <w:t>DBMS</w:t>
      </w:r>
      <w:r w:rsidR="00411127" w:rsidRPr="00727B67">
        <w:rPr>
          <w:sz w:val="24"/>
          <w:szCs w:val="24"/>
        </w:rPr>
        <w:t xml:space="preserve"> generations.</w:t>
      </w:r>
    </w:p>
    <w:p w14:paraId="64991536" w14:textId="77777777" w:rsidR="00411127" w:rsidRPr="00727B67" w:rsidRDefault="00411127" w:rsidP="00411127">
      <w:pPr>
        <w:rPr>
          <w:sz w:val="24"/>
          <w:szCs w:val="24"/>
        </w:rPr>
      </w:pPr>
    </w:p>
    <w:p w14:paraId="3D76B308" w14:textId="6410C1B3" w:rsidR="00411127" w:rsidRDefault="00411127" w:rsidP="00411127">
      <w:pPr>
        <w:rPr>
          <w:sz w:val="24"/>
          <w:szCs w:val="24"/>
        </w:rPr>
      </w:pPr>
      <w:r w:rsidRPr="00727B67">
        <w:rPr>
          <w:sz w:val="24"/>
          <w:szCs w:val="24"/>
        </w:rPr>
        <w:t>For each query, we count the number of Q@Cs at each</w:t>
      </w:r>
      <w:r w:rsidR="008F76EE">
        <w:rPr>
          <w:sz w:val="24"/>
          <w:szCs w:val="24"/>
        </w:rPr>
        <w:t xml:space="preserve"> </w:t>
      </w:r>
      <w:r w:rsidRPr="00727B67">
        <w:rPr>
          <w:sz w:val="24"/>
          <w:szCs w:val="24"/>
        </w:rPr>
        <w:t>generation, so for instance a query might have five Q@Cs at generation 1, seven Q@Cs at</w:t>
      </w:r>
      <w:r w:rsidR="008F76EE">
        <w:rPr>
          <w:sz w:val="24"/>
          <w:szCs w:val="24"/>
        </w:rPr>
        <w:t xml:space="preserve"> </w:t>
      </w:r>
      <w:r w:rsidRPr="00727B67">
        <w:rPr>
          <w:sz w:val="24"/>
          <w:szCs w:val="24"/>
        </w:rPr>
        <w:t>generation 2, and 17 Q@Cs at generation 5. We then then take the maximum CPQ</w:t>
      </w:r>
      <w:r w:rsidR="008F76EE">
        <w:rPr>
          <w:sz w:val="24"/>
          <w:szCs w:val="24"/>
        </w:rPr>
        <w:t xml:space="preserve"> </w:t>
      </w:r>
      <w:r w:rsidRPr="00727B67">
        <w:rPr>
          <w:sz w:val="24"/>
          <w:szCs w:val="24"/>
        </w:rPr>
        <w:t>over the queries (so perhaps 17 is the maximum for generation 5 over all</w:t>
      </w:r>
      <w:r w:rsidR="008D7E05">
        <w:rPr>
          <w:sz w:val="24"/>
          <w:szCs w:val="24"/>
        </w:rPr>
        <w:t xml:space="preserve"> </w:t>
      </w:r>
      <w:r w:rsidRPr="00727B67">
        <w:rPr>
          <w:sz w:val="24"/>
          <w:szCs w:val="24"/>
        </w:rPr>
        <w:t>queries). Our hypothesis is that as the generation increases, the maximum</w:t>
      </w:r>
      <w:r w:rsidR="006866C7">
        <w:rPr>
          <w:sz w:val="24"/>
          <w:szCs w:val="24"/>
        </w:rPr>
        <w:t xml:space="preserve"> </w:t>
      </w:r>
      <w:r w:rsidRPr="00727B67">
        <w:rPr>
          <w:sz w:val="24"/>
          <w:szCs w:val="24"/>
        </w:rPr>
        <w:t>CPQ</w:t>
      </w:r>
      <w:r w:rsidR="00FB5039">
        <w:rPr>
          <w:sz w:val="24"/>
          <w:szCs w:val="24"/>
        </w:rPr>
        <w:t xml:space="preserve"> will increase</w:t>
      </w:r>
      <w:r w:rsidRPr="00727B67">
        <w:rPr>
          <w:sz w:val="24"/>
          <w:szCs w:val="24"/>
        </w:rPr>
        <w:t xml:space="preserve">. The results are shown in </w:t>
      </w:r>
      <w:r w:rsidR="008F76EE">
        <w:rPr>
          <w:sz w:val="24"/>
          <w:szCs w:val="24"/>
        </w:rPr>
        <w:t xml:space="preserve">Table </w:t>
      </w:r>
      <w:r w:rsidR="00ED0310">
        <w:rPr>
          <w:sz w:val="24"/>
          <w:szCs w:val="24"/>
        </w:rPr>
        <w:t>S</w:t>
      </w:r>
      <w:r w:rsidR="008F76EE">
        <w:rPr>
          <w:sz w:val="24"/>
          <w:szCs w:val="24"/>
        </w:rPr>
        <w:t>1.</w:t>
      </w:r>
    </w:p>
    <w:p w14:paraId="0DBF1A31" w14:textId="2ABF1B28" w:rsidR="008F76EE" w:rsidDel="00F4608F" w:rsidRDefault="008F76EE" w:rsidP="00411127">
      <w:pPr>
        <w:rPr>
          <w:sz w:val="24"/>
          <w:szCs w:val="24"/>
        </w:rPr>
      </w:pPr>
      <w:moveFromRangeStart w:id="242" w:author="Richard Snodgrass" w:date="2017-03-30T13:09:00Z" w:name="move478642674"/>
    </w:p>
    <w:p w14:paraId="775C8CEF" w14:textId="2D63921C" w:rsidR="00411127" w:rsidRPr="00727B67" w:rsidDel="00F4608F" w:rsidRDefault="00411127" w:rsidP="00411127">
      <w:pPr>
        <w:rPr>
          <w:sz w:val="24"/>
          <w:szCs w:val="24"/>
        </w:rPr>
      </w:pPr>
      <w:moveFrom w:id="243" w:author="Richard Snodgrass" w:date="2017-03-30T13:09:00Z">
        <w:r w:rsidRPr="00727B67" w:rsidDel="00F4608F">
          <w:rPr>
            <w:sz w:val="24"/>
            <w:szCs w:val="24"/>
          </w:rPr>
          <w:t>What we noti</w:t>
        </w:r>
        <w:r w:rsidR="003754A2" w:rsidDel="00F4608F">
          <w:rPr>
            <w:sz w:val="24"/>
            <w:szCs w:val="24"/>
          </w:rPr>
          <w:t>ce is that the maximum CPQ does</w:t>
        </w:r>
        <w:r w:rsidRPr="00727B67" w:rsidDel="00F4608F">
          <w:rPr>
            <w:sz w:val="24"/>
            <w:szCs w:val="24"/>
          </w:rPr>
          <w:t xml:space="preserve"> increase with generation,</w:t>
        </w:r>
        <w:r w:rsidR="003754A2" w:rsidDel="00F4608F">
          <w:rPr>
            <w:sz w:val="24"/>
            <w:szCs w:val="24"/>
          </w:rPr>
          <w:t xml:space="preserve"> </w:t>
        </w:r>
        <w:r w:rsidRPr="00727B67" w:rsidDel="00F4608F">
          <w:rPr>
            <w:sz w:val="24"/>
            <w:szCs w:val="24"/>
          </w:rPr>
          <w:t>up through generation 8, after which it falls off dramatically. In</w:t>
        </w:r>
        <w:r w:rsidR="003754A2" w:rsidDel="00F4608F">
          <w:rPr>
            <w:sz w:val="24"/>
            <w:szCs w:val="24"/>
          </w:rPr>
          <w:t xml:space="preserve"> </w:t>
        </w:r>
        <w:r w:rsidRPr="00727B67" w:rsidDel="00F4608F">
          <w:rPr>
            <w:sz w:val="24"/>
            <w:szCs w:val="24"/>
          </w:rPr>
          <w:t>retrospect, this fall-off makes sense. There can be only 200 Q@Cs for a</w:t>
        </w:r>
        <w:r w:rsidR="003754A2" w:rsidDel="00F4608F">
          <w:rPr>
            <w:sz w:val="24"/>
            <w:szCs w:val="24"/>
          </w:rPr>
          <w:t xml:space="preserve"> </w:t>
        </w:r>
        <w:r w:rsidRPr="00727B67" w:rsidDel="00F4608F">
          <w:rPr>
            <w:sz w:val="24"/>
            <w:szCs w:val="24"/>
          </w:rPr>
          <w:t>query, because we look for query plan change</w:t>
        </w:r>
        <w:r w:rsidR="00FB5039" w:rsidDel="00F4608F">
          <w:rPr>
            <w:sz w:val="24"/>
            <w:szCs w:val="24"/>
          </w:rPr>
          <w:t xml:space="preserve">s only every 10,000 tuples down from </w:t>
        </w:r>
        <w:r w:rsidRPr="00727B67" w:rsidDel="00F4608F">
          <w:rPr>
            <w:sz w:val="24"/>
            <w:szCs w:val="24"/>
          </w:rPr>
          <w:t>a maximum of 2M tuples. As the generation i</w:t>
        </w:r>
        <w:r w:rsidR="003754A2" w:rsidDel="00F4608F">
          <w:rPr>
            <w:sz w:val="24"/>
            <w:szCs w:val="24"/>
          </w:rPr>
          <w:t xml:space="preserve">ncreases, there is less “room” </w:t>
        </w:r>
        <w:r w:rsidRPr="00727B67" w:rsidDel="00F4608F">
          <w:rPr>
            <w:sz w:val="24"/>
            <w:szCs w:val="24"/>
          </w:rPr>
          <w:t>for more plans (as some fraction of the previously generated plans will</w:t>
        </w:r>
        <w:r w:rsidR="003754A2" w:rsidDel="00F4608F">
          <w:rPr>
            <w:sz w:val="24"/>
            <w:szCs w:val="24"/>
          </w:rPr>
          <w:t xml:space="preserve"> </w:t>
        </w:r>
        <w:r w:rsidRPr="00727B67" w:rsidDel="00F4608F">
          <w:rPr>
            <w:sz w:val="24"/>
            <w:szCs w:val="24"/>
          </w:rPr>
          <w:t xml:space="preserve">still be quite good or even optimal), and so less opportunity for </w:t>
        </w:r>
        <w:r w:rsidR="003754A2" w:rsidRPr="003754A2" w:rsidDel="00F4608F">
          <w:rPr>
            <w:i/>
            <w:sz w:val="24"/>
            <w:szCs w:val="24"/>
          </w:rPr>
          <w:t xml:space="preserve">query </w:t>
        </w:r>
        <w:r w:rsidRPr="003754A2" w:rsidDel="00F4608F">
          <w:rPr>
            <w:i/>
            <w:sz w:val="24"/>
            <w:szCs w:val="24"/>
          </w:rPr>
          <w:t>flutter</w:t>
        </w:r>
        <w:r w:rsidR="003754A2" w:rsidDel="00F4608F">
          <w:rPr>
            <w:sz w:val="24"/>
            <w:szCs w:val="24"/>
          </w:rPr>
          <w:t xml:space="preserve">, </w:t>
        </w:r>
        <w:r w:rsidRPr="00727B67" w:rsidDel="00F4608F">
          <w:rPr>
            <w:sz w:val="24"/>
            <w:szCs w:val="24"/>
          </w:rPr>
          <w:t>which will show up as a large maximum CPQ. And indeed, at generation 8,</w:t>
        </w:r>
        <w:r w:rsidR="003754A2" w:rsidDel="00F4608F">
          <w:rPr>
            <w:sz w:val="24"/>
            <w:szCs w:val="24"/>
          </w:rPr>
          <w:t xml:space="preserve"> </w:t>
        </w:r>
        <w:r w:rsidRPr="00727B67" w:rsidDel="00F4608F">
          <w:rPr>
            <w:sz w:val="24"/>
            <w:szCs w:val="24"/>
          </w:rPr>
          <w:t>there is a query that has an astonishingly high number of change points,</w:t>
        </w:r>
        <w:r w:rsidR="003754A2" w:rsidDel="00F4608F">
          <w:rPr>
            <w:sz w:val="24"/>
            <w:szCs w:val="24"/>
          </w:rPr>
          <w:t xml:space="preserve"> </w:t>
        </w:r>
        <w:r w:rsidRPr="00727B67" w:rsidDel="00F4608F">
          <w:rPr>
            <w:sz w:val="24"/>
            <w:szCs w:val="24"/>
          </w:rPr>
          <w:t>172, all waffling between plans within that generation.</w:t>
        </w:r>
      </w:moveFrom>
    </w:p>
    <w:moveFromRangeEnd w:id="242"/>
    <w:p w14:paraId="1525097B" w14:textId="77777777" w:rsidR="00986F4A" w:rsidRDefault="00986F4A" w:rsidP="00986F4A">
      <w:pPr>
        <w:rPr>
          <w:sz w:val="24"/>
          <w:szCs w:val="24"/>
        </w:rPr>
      </w:pPr>
    </w:p>
    <w:tbl>
      <w:tblPr>
        <w:tblStyle w:val="TableGrid"/>
        <w:tblW w:w="0" w:type="auto"/>
        <w:tblInd w:w="108" w:type="dxa"/>
        <w:tblLook w:val="04A0" w:firstRow="1" w:lastRow="0" w:firstColumn="1" w:lastColumn="0" w:noHBand="0" w:noVBand="1"/>
      </w:tblPr>
      <w:tblGrid>
        <w:gridCol w:w="1710"/>
        <w:gridCol w:w="2970"/>
      </w:tblGrid>
      <w:tr w:rsidR="00986F4A" w14:paraId="686C2CB0" w14:textId="77777777" w:rsidTr="00C7166E">
        <w:tc>
          <w:tcPr>
            <w:tcW w:w="1710" w:type="dxa"/>
          </w:tcPr>
          <w:p w14:paraId="48E96F07" w14:textId="77777777" w:rsidR="00986F4A" w:rsidRPr="003754A2" w:rsidRDefault="00986F4A" w:rsidP="00C7166E">
            <w:pPr>
              <w:jc w:val="center"/>
              <w:rPr>
                <w:i/>
                <w:sz w:val="24"/>
                <w:szCs w:val="24"/>
              </w:rPr>
            </w:pPr>
            <w:r w:rsidRPr="003754A2">
              <w:rPr>
                <w:i/>
                <w:sz w:val="24"/>
                <w:szCs w:val="24"/>
              </w:rPr>
              <w:t>Generation</w:t>
            </w:r>
          </w:p>
        </w:tc>
        <w:tc>
          <w:tcPr>
            <w:tcW w:w="2970" w:type="dxa"/>
          </w:tcPr>
          <w:p w14:paraId="3E5533FD" w14:textId="77777777" w:rsidR="00986F4A" w:rsidRPr="003754A2" w:rsidRDefault="00986F4A" w:rsidP="00C7166E">
            <w:pPr>
              <w:jc w:val="center"/>
              <w:rPr>
                <w:i/>
                <w:sz w:val="24"/>
                <w:szCs w:val="24"/>
              </w:rPr>
            </w:pPr>
            <w:r w:rsidRPr="003754A2">
              <w:rPr>
                <w:i/>
                <w:sz w:val="24"/>
                <w:szCs w:val="24"/>
              </w:rPr>
              <w:t>Maximum Change Points</w:t>
            </w:r>
          </w:p>
          <w:p w14:paraId="65B83F95" w14:textId="77777777" w:rsidR="00986F4A" w:rsidRPr="003754A2" w:rsidRDefault="00986F4A" w:rsidP="00C7166E">
            <w:pPr>
              <w:jc w:val="center"/>
              <w:rPr>
                <w:i/>
                <w:sz w:val="24"/>
                <w:szCs w:val="24"/>
              </w:rPr>
            </w:pPr>
            <w:r w:rsidRPr="003754A2">
              <w:rPr>
                <w:i/>
                <w:sz w:val="24"/>
                <w:szCs w:val="24"/>
              </w:rPr>
              <w:t>Per Query</w:t>
            </w:r>
          </w:p>
        </w:tc>
      </w:tr>
      <w:tr w:rsidR="00986F4A" w14:paraId="2E3F3B78" w14:textId="77777777" w:rsidTr="00C7166E">
        <w:tc>
          <w:tcPr>
            <w:tcW w:w="1710" w:type="dxa"/>
          </w:tcPr>
          <w:p w14:paraId="18FB5BEB" w14:textId="77777777" w:rsidR="00986F4A" w:rsidRDefault="00986F4A" w:rsidP="00C7166E">
            <w:pPr>
              <w:jc w:val="center"/>
              <w:rPr>
                <w:sz w:val="24"/>
                <w:szCs w:val="24"/>
              </w:rPr>
            </w:pPr>
            <w:r>
              <w:rPr>
                <w:sz w:val="24"/>
                <w:szCs w:val="24"/>
              </w:rPr>
              <w:t>1</w:t>
            </w:r>
          </w:p>
        </w:tc>
        <w:tc>
          <w:tcPr>
            <w:tcW w:w="2970" w:type="dxa"/>
          </w:tcPr>
          <w:p w14:paraId="7E020322" w14:textId="77777777" w:rsidR="00986F4A" w:rsidRDefault="00986F4A" w:rsidP="00C7166E">
            <w:pPr>
              <w:jc w:val="center"/>
              <w:rPr>
                <w:sz w:val="24"/>
                <w:szCs w:val="24"/>
              </w:rPr>
            </w:pPr>
            <w:r>
              <w:rPr>
                <w:sz w:val="24"/>
                <w:szCs w:val="24"/>
              </w:rPr>
              <w:t>1</w:t>
            </w:r>
          </w:p>
        </w:tc>
      </w:tr>
      <w:tr w:rsidR="00986F4A" w14:paraId="00FFE99E" w14:textId="77777777" w:rsidTr="00C7166E">
        <w:tc>
          <w:tcPr>
            <w:tcW w:w="1710" w:type="dxa"/>
          </w:tcPr>
          <w:p w14:paraId="4AD937B2" w14:textId="77777777" w:rsidR="00986F4A" w:rsidRDefault="00986F4A" w:rsidP="00C7166E">
            <w:pPr>
              <w:jc w:val="center"/>
              <w:rPr>
                <w:sz w:val="24"/>
                <w:szCs w:val="24"/>
              </w:rPr>
            </w:pPr>
            <w:r>
              <w:rPr>
                <w:sz w:val="24"/>
                <w:szCs w:val="24"/>
              </w:rPr>
              <w:t>2</w:t>
            </w:r>
          </w:p>
        </w:tc>
        <w:tc>
          <w:tcPr>
            <w:tcW w:w="2970" w:type="dxa"/>
          </w:tcPr>
          <w:p w14:paraId="0A3A7DFC" w14:textId="77777777" w:rsidR="00986F4A" w:rsidRDefault="00986F4A" w:rsidP="00C7166E">
            <w:pPr>
              <w:jc w:val="center"/>
              <w:rPr>
                <w:sz w:val="24"/>
                <w:szCs w:val="24"/>
              </w:rPr>
            </w:pPr>
            <w:r>
              <w:rPr>
                <w:sz w:val="24"/>
                <w:szCs w:val="24"/>
              </w:rPr>
              <w:t>66</w:t>
            </w:r>
          </w:p>
        </w:tc>
      </w:tr>
      <w:tr w:rsidR="00986F4A" w14:paraId="554B7122" w14:textId="77777777" w:rsidTr="00C7166E">
        <w:tc>
          <w:tcPr>
            <w:tcW w:w="1710" w:type="dxa"/>
          </w:tcPr>
          <w:p w14:paraId="74B2074C" w14:textId="77777777" w:rsidR="00986F4A" w:rsidRDefault="00986F4A" w:rsidP="00C7166E">
            <w:pPr>
              <w:jc w:val="center"/>
              <w:rPr>
                <w:sz w:val="24"/>
                <w:szCs w:val="24"/>
              </w:rPr>
            </w:pPr>
            <w:r>
              <w:rPr>
                <w:sz w:val="24"/>
                <w:szCs w:val="24"/>
              </w:rPr>
              <w:t>3</w:t>
            </w:r>
          </w:p>
        </w:tc>
        <w:tc>
          <w:tcPr>
            <w:tcW w:w="2970" w:type="dxa"/>
          </w:tcPr>
          <w:p w14:paraId="6CCED197" w14:textId="77777777" w:rsidR="00986F4A" w:rsidRDefault="00986F4A" w:rsidP="00C7166E">
            <w:pPr>
              <w:jc w:val="center"/>
              <w:rPr>
                <w:sz w:val="24"/>
                <w:szCs w:val="24"/>
              </w:rPr>
            </w:pPr>
            <w:r>
              <w:rPr>
                <w:sz w:val="24"/>
                <w:szCs w:val="24"/>
              </w:rPr>
              <w:t>115</w:t>
            </w:r>
          </w:p>
        </w:tc>
      </w:tr>
      <w:tr w:rsidR="00986F4A" w14:paraId="47353584" w14:textId="77777777" w:rsidTr="00C7166E">
        <w:tc>
          <w:tcPr>
            <w:tcW w:w="1710" w:type="dxa"/>
          </w:tcPr>
          <w:p w14:paraId="4A40191E" w14:textId="77777777" w:rsidR="00986F4A" w:rsidRDefault="00986F4A" w:rsidP="00C7166E">
            <w:pPr>
              <w:jc w:val="center"/>
              <w:rPr>
                <w:sz w:val="24"/>
                <w:szCs w:val="24"/>
              </w:rPr>
            </w:pPr>
            <w:r>
              <w:rPr>
                <w:sz w:val="24"/>
                <w:szCs w:val="24"/>
              </w:rPr>
              <w:t>4</w:t>
            </w:r>
          </w:p>
        </w:tc>
        <w:tc>
          <w:tcPr>
            <w:tcW w:w="2970" w:type="dxa"/>
          </w:tcPr>
          <w:p w14:paraId="18105FBB" w14:textId="77777777" w:rsidR="00986F4A" w:rsidRDefault="00986F4A" w:rsidP="00C7166E">
            <w:pPr>
              <w:jc w:val="center"/>
              <w:rPr>
                <w:sz w:val="24"/>
                <w:szCs w:val="24"/>
              </w:rPr>
            </w:pPr>
            <w:r>
              <w:rPr>
                <w:sz w:val="24"/>
                <w:szCs w:val="24"/>
              </w:rPr>
              <w:t>136</w:t>
            </w:r>
          </w:p>
        </w:tc>
      </w:tr>
      <w:tr w:rsidR="00986F4A" w14:paraId="58879EFF" w14:textId="77777777" w:rsidTr="00C7166E">
        <w:tc>
          <w:tcPr>
            <w:tcW w:w="1710" w:type="dxa"/>
          </w:tcPr>
          <w:p w14:paraId="5F52E5B6" w14:textId="77777777" w:rsidR="00986F4A" w:rsidRDefault="00986F4A" w:rsidP="00C7166E">
            <w:pPr>
              <w:jc w:val="center"/>
              <w:rPr>
                <w:sz w:val="24"/>
                <w:szCs w:val="24"/>
              </w:rPr>
            </w:pPr>
            <w:r>
              <w:rPr>
                <w:sz w:val="24"/>
                <w:szCs w:val="24"/>
              </w:rPr>
              <w:t>5</w:t>
            </w:r>
          </w:p>
        </w:tc>
        <w:tc>
          <w:tcPr>
            <w:tcW w:w="2970" w:type="dxa"/>
          </w:tcPr>
          <w:p w14:paraId="0A437261" w14:textId="77777777" w:rsidR="00986F4A" w:rsidRDefault="00986F4A" w:rsidP="00C7166E">
            <w:pPr>
              <w:jc w:val="center"/>
              <w:rPr>
                <w:sz w:val="24"/>
                <w:szCs w:val="24"/>
              </w:rPr>
            </w:pPr>
            <w:r>
              <w:rPr>
                <w:sz w:val="24"/>
                <w:szCs w:val="24"/>
              </w:rPr>
              <w:t>132</w:t>
            </w:r>
          </w:p>
        </w:tc>
      </w:tr>
      <w:tr w:rsidR="00986F4A" w14:paraId="3433304A" w14:textId="77777777" w:rsidTr="00C7166E">
        <w:tc>
          <w:tcPr>
            <w:tcW w:w="1710" w:type="dxa"/>
          </w:tcPr>
          <w:p w14:paraId="65EB7979" w14:textId="77777777" w:rsidR="00986F4A" w:rsidRDefault="00986F4A" w:rsidP="00C7166E">
            <w:pPr>
              <w:jc w:val="center"/>
              <w:rPr>
                <w:sz w:val="24"/>
                <w:szCs w:val="24"/>
              </w:rPr>
            </w:pPr>
            <w:r>
              <w:rPr>
                <w:sz w:val="24"/>
                <w:szCs w:val="24"/>
              </w:rPr>
              <w:t>6</w:t>
            </w:r>
          </w:p>
        </w:tc>
        <w:tc>
          <w:tcPr>
            <w:tcW w:w="2970" w:type="dxa"/>
          </w:tcPr>
          <w:p w14:paraId="159FF2D2" w14:textId="77777777" w:rsidR="00986F4A" w:rsidRDefault="00986F4A" w:rsidP="00C7166E">
            <w:pPr>
              <w:jc w:val="center"/>
              <w:rPr>
                <w:sz w:val="24"/>
                <w:szCs w:val="24"/>
              </w:rPr>
            </w:pPr>
            <w:r>
              <w:rPr>
                <w:sz w:val="24"/>
                <w:szCs w:val="24"/>
              </w:rPr>
              <w:t>141</w:t>
            </w:r>
          </w:p>
        </w:tc>
      </w:tr>
      <w:tr w:rsidR="00986F4A" w14:paraId="7440B034" w14:textId="77777777" w:rsidTr="00C7166E">
        <w:tc>
          <w:tcPr>
            <w:tcW w:w="1710" w:type="dxa"/>
          </w:tcPr>
          <w:p w14:paraId="2AD06418" w14:textId="77777777" w:rsidR="00986F4A" w:rsidRDefault="00986F4A" w:rsidP="00C7166E">
            <w:pPr>
              <w:jc w:val="center"/>
              <w:rPr>
                <w:sz w:val="24"/>
                <w:szCs w:val="24"/>
              </w:rPr>
            </w:pPr>
            <w:r>
              <w:rPr>
                <w:sz w:val="24"/>
                <w:szCs w:val="24"/>
              </w:rPr>
              <w:t>7</w:t>
            </w:r>
          </w:p>
        </w:tc>
        <w:tc>
          <w:tcPr>
            <w:tcW w:w="2970" w:type="dxa"/>
          </w:tcPr>
          <w:p w14:paraId="179CC510" w14:textId="77777777" w:rsidR="00986F4A" w:rsidRDefault="00986F4A" w:rsidP="00C7166E">
            <w:pPr>
              <w:jc w:val="center"/>
              <w:rPr>
                <w:sz w:val="24"/>
                <w:szCs w:val="24"/>
              </w:rPr>
            </w:pPr>
            <w:r>
              <w:rPr>
                <w:sz w:val="24"/>
                <w:szCs w:val="24"/>
              </w:rPr>
              <w:t>42</w:t>
            </w:r>
          </w:p>
        </w:tc>
      </w:tr>
      <w:tr w:rsidR="00986F4A" w14:paraId="7807FF02" w14:textId="77777777" w:rsidTr="00C7166E">
        <w:tc>
          <w:tcPr>
            <w:tcW w:w="1710" w:type="dxa"/>
          </w:tcPr>
          <w:p w14:paraId="70B4C056" w14:textId="77777777" w:rsidR="00986F4A" w:rsidRDefault="00986F4A" w:rsidP="00C7166E">
            <w:pPr>
              <w:jc w:val="center"/>
              <w:rPr>
                <w:sz w:val="24"/>
                <w:szCs w:val="24"/>
              </w:rPr>
            </w:pPr>
            <w:r>
              <w:rPr>
                <w:sz w:val="24"/>
                <w:szCs w:val="24"/>
              </w:rPr>
              <w:t>8</w:t>
            </w:r>
          </w:p>
        </w:tc>
        <w:tc>
          <w:tcPr>
            <w:tcW w:w="2970" w:type="dxa"/>
          </w:tcPr>
          <w:p w14:paraId="61439069" w14:textId="77777777" w:rsidR="00986F4A" w:rsidRDefault="00986F4A" w:rsidP="00C7166E">
            <w:pPr>
              <w:jc w:val="center"/>
              <w:rPr>
                <w:sz w:val="24"/>
                <w:szCs w:val="24"/>
              </w:rPr>
            </w:pPr>
            <w:r>
              <w:rPr>
                <w:sz w:val="24"/>
                <w:szCs w:val="24"/>
              </w:rPr>
              <w:t>172</w:t>
            </w:r>
          </w:p>
        </w:tc>
      </w:tr>
      <w:tr w:rsidR="00986F4A" w14:paraId="06463D40" w14:textId="77777777" w:rsidTr="00C7166E">
        <w:tc>
          <w:tcPr>
            <w:tcW w:w="1710" w:type="dxa"/>
          </w:tcPr>
          <w:p w14:paraId="65CEDB06" w14:textId="77777777" w:rsidR="00986F4A" w:rsidRDefault="00986F4A" w:rsidP="00C7166E">
            <w:pPr>
              <w:jc w:val="center"/>
              <w:rPr>
                <w:sz w:val="24"/>
                <w:szCs w:val="24"/>
              </w:rPr>
            </w:pPr>
            <w:r>
              <w:rPr>
                <w:sz w:val="24"/>
                <w:szCs w:val="24"/>
              </w:rPr>
              <w:t>9</w:t>
            </w:r>
          </w:p>
        </w:tc>
        <w:tc>
          <w:tcPr>
            <w:tcW w:w="2970" w:type="dxa"/>
          </w:tcPr>
          <w:p w14:paraId="4BB55337" w14:textId="77777777" w:rsidR="00986F4A" w:rsidRDefault="00986F4A" w:rsidP="00C7166E">
            <w:pPr>
              <w:jc w:val="center"/>
              <w:rPr>
                <w:sz w:val="24"/>
                <w:szCs w:val="24"/>
              </w:rPr>
            </w:pPr>
            <w:r>
              <w:rPr>
                <w:sz w:val="24"/>
                <w:szCs w:val="24"/>
              </w:rPr>
              <w:t>2</w:t>
            </w:r>
          </w:p>
        </w:tc>
      </w:tr>
      <w:tr w:rsidR="00986F4A" w14:paraId="3073F172" w14:textId="77777777" w:rsidTr="00C7166E">
        <w:tc>
          <w:tcPr>
            <w:tcW w:w="1710" w:type="dxa"/>
          </w:tcPr>
          <w:p w14:paraId="4FA872AD" w14:textId="77777777" w:rsidR="00986F4A" w:rsidRDefault="00986F4A" w:rsidP="00C7166E">
            <w:pPr>
              <w:jc w:val="center"/>
              <w:rPr>
                <w:sz w:val="24"/>
                <w:szCs w:val="24"/>
              </w:rPr>
            </w:pPr>
            <w:r>
              <w:rPr>
                <w:sz w:val="24"/>
                <w:szCs w:val="24"/>
              </w:rPr>
              <w:t>10</w:t>
            </w:r>
          </w:p>
        </w:tc>
        <w:tc>
          <w:tcPr>
            <w:tcW w:w="2970" w:type="dxa"/>
          </w:tcPr>
          <w:p w14:paraId="0C443A0E" w14:textId="77777777" w:rsidR="00986F4A" w:rsidRDefault="00986F4A" w:rsidP="00C7166E">
            <w:pPr>
              <w:jc w:val="center"/>
              <w:rPr>
                <w:sz w:val="24"/>
                <w:szCs w:val="24"/>
              </w:rPr>
            </w:pPr>
            <w:r>
              <w:rPr>
                <w:sz w:val="24"/>
                <w:szCs w:val="24"/>
              </w:rPr>
              <w:t>12</w:t>
            </w:r>
          </w:p>
        </w:tc>
      </w:tr>
      <w:tr w:rsidR="00986F4A" w14:paraId="3E200796" w14:textId="77777777" w:rsidTr="00C7166E">
        <w:tc>
          <w:tcPr>
            <w:tcW w:w="1710" w:type="dxa"/>
          </w:tcPr>
          <w:p w14:paraId="6B026B64" w14:textId="77777777" w:rsidR="00986F4A" w:rsidRDefault="00986F4A" w:rsidP="00C7166E">
            <w:pPr>
              <w:jc w:val="center"/>
              <w:rPr>
                <w:sz w:val="24"/>
                <w:szCs w:val="24"/>
              </w:rPr>
            </w:pPr>
            <w:r>
              <w:rPr>
                <w:sz w:val="24"/>
                <w:szCs w:val="24"/>
              </w:rPr>
              <w:t>11</w:t>
            </w:r>
          </w:p>
        </w:tc>
        <w:tc>
          <w:tcPr>
            <w:tcW w:w="2970" w:type="dxa"/>
          </w:tcPr>
          <w:p w14:paraId="56DED862" w14:textId="77777777" w:rsidR="00986F4A" w:rsidRDefault="00986F4A" w:rsidP="00C7166E">
            <w:pPr>
              <w:jc w:val="center"/>
              <w:rPr>
                <w:sz w:val="24"/>
                <w:szCs w:val="24"/>
              </w:rPr>
            </w:pPr>
            <w:r>
              <w:rPr>
                <w:sz w:val="24"/>
                <w:szCs w:val="24"/>
              </w:rPr>
              <w:t>55</w:t>
            </w:r>
          </w:p>
        </w:tc>
      </w:tr>
      <w:tr w:rsidR="00986F4A" w14:paraId="18823B83" w14:textId="77777777" w:rsidTr="00C7166E">
        <w:tc>
          <w:tcPr>
            <w:tcW w:w="1710" w:type="dxa"/>
          </w:tcPr>
          <w:p w14:paraId="6DCFD31E" w14:textId="77777777" w:rsidR="00986F4A" w:rsidRDefault="00986F4A" w:rsidP="00C7166E">
            <w:pPr>
              <w:jc w:val="center"/>
              <w:rPr>
                <w:sz w:val="24"/>
                <w:szCs w:val="24"/>
              </w:rPr>
            </w:pPr>
            <w:r>
              <w:rPr>
                <w:sz w:val="24"/>
                <w:szCs w:val="24"/>
              </w:rPr>
              <w:t>12</w:t>
            </w:r>
          </w:p>
        </w:tc>
        <w:tc>
          <w:tcPr>
            <w:tcW w:w="2970" w:type="dxa"/>
          </w:tcPr>
          <w:p w14:paraId="58E306A1" w14:textId="77777777" w:rsidR="00986F4A" w:rsidRDefault="00986F4A" w:rsidP="00C7166E">
            <w:pPr>
              <w:jc w:val="center"/>
              <w:rPr>
                <w:sz w:val="24"/>
                <w:szCs w:val="24"/>
              </w:rPr>
            </w:pPr>
            <w:r>
              <w:rPr>
                <w:sz w:val="24"/>
                <w:szCs w:val="24"/>
              </w:rPr>
              <w:t>29</w:t>
            </w:r>
          </w:p>
        </w:tc>
      </w:tr>
      <w:tr w:rsidR="00986F4A" w14:paraId="79C5D925" w14:textId="77777777" w:rsidTr="00C7166E">
        <w:tc>
          <w:tcPr>
            <w:tcW w:w="1710" w:type="dxa"/>
          </w:tcPr>
          <w:p w14:paraId="5731CF14" w14:textId="77777777" w:rsidR="00986F4A" w:rsidRDefault="00986F4A" w:rsidP="00C7166E">
            <w:pPr>
              <w:jc w:val="center"/>
              <w:rPr>
                <w:sz w:val="24"/>
                <w:szCs w:val="24"/>
              </w:rPr>
            </w:pPr>
            <w:r>
              <w:rPr>
                <w:sz w:val="24"/>
                <w:szCs w:val="24"/>
              </w:rPr>
              <w:t>13</w:t>
            </w:r>
          </w:p>
        </w:tc>
        <w:tc>
          <w:tcPr>
            <w:tcW w:w="2970" w:type="dxa"/>
          </w:tcPr>
          <w:p w14:paraId="2CE21ED7" w14:textId="77777777" w:rsidR="00986F4A" w:rsidRDefault="00986F4A" w:rsidP="00C7166E">
            <w:pPr>
              <w:jc w:val="center"/>
              <w:rPr>
                <w:sz w:val="24"/>
                <w:szCs w:val="24"/>
              </w:rPr>
            </w:pPr>
            <w:r>
              <w:rPr>
                <w:sz w:val="24"/>
                <w:szCs w:val="24"/>
              </w:rPr>
              <w:t>1</w:t>
            </w:r>
          </w:p>
        </w:tc>
      </w:tr>
      <w:tr w:rsidR="00986F4A" w14:paraId="49B43FDC" w14:textId="77777777" w:rsidTr="00C7166E">
        <w:tc>
          <w:tcPr>
            <w:tcW w:w="1710" w:type="dxa"/>
          </w:tcPr>
          <w:p w14:paraId="362865BD" w14:textId="77777777" w:rsidR="00986F4A" w:rsidRPr="003754A2" w:rsidRDefault="00986F4A" w:rsidP="00C7166E">
            <w:pPr>
              <w:jc w:val="center"/>
              <w:rPr>
                <w:i/>
                <w:sz w:val="24"/>
                <w:szCs w:val="24"/>
              </w:rPr>
            </w:pPr>
            <w:r w:rsidRPr="003754A2">
              <w:rPr>
                <w:i/>
                <w:sz w:val="24"/>
                <w:szCs w:val="24"/>
              </w:rPr>
              <w:t>Cumulative</w:t>
            </w:r>
          </w:p>
        </w:tc>
        <w:tc>
          <w:tcPr>
            <w:tcW w:w="2970" w:type="dxa"/>
          </w:tcPr>
          <w:p w14:paraId="46D3E2E5" w14:textId="77777777" w:rsidR="00986F4A" w:rsidRDefault="00986F4A" w:rsidP="00C7166E">
            <w:pPr>
              <w:jc w:val="center"/>
              <w:rPr>
                <w:sz w:val="24"/>
                <w:szCs w:val="24"/>
              </w:rPr>
            </w:pPr>
            <w:r>
              <w:rPr>
                <w:sz w:val="24"/>
                <w:szCs w:val="24"/>
              </w:rPr>
              <w:t>172</w:t>
            </w:r>
          </w:p>
        </w:tc>
      </w:tr>
    </w:tbl>
    <w:p w14:paraId="2302BE81" w14:textId="77777777" w:rsidR="00986F4A" w:rsidRPr="00727B67" w:rsidRDefault="00986F4A" w:rsidP="00986F4A">
      <w:pPr>
        <w:rPr>
          <w:sz w:val="24"/>
          <w:szCs w:val="24"/>
        </w:rPr>
      </w:pPr>
    </w:p>
    <w:p w14:paraId="3B531DB3" w14:textId="77777777" w:rsidR="00986F4A" w:rsidRPr="00727B67" w:rsidRDefault="00986F4A" w:rsidP="00986F4A">
      <w:pPr>
        <w:rPr>
          <w:sz w:val="24"/>
          <w:szCs w:val="24"/>
        </w:rPr>
      </w:pPr>
      <w:r>
        <w:rPr>
          <w:b/>
          <w:sz w:val="24"/>
          <w:szCs w:val="24"/>
        </w:rPr>
        <w:t>Table S</w:t>
      </w:r>
      <w:r w:rsidRPr="003754A2">
        <w:rPr>
          <w:b/>
          <w:sz w:val="24"/>
          <w:szCs w:val="24"/>
        </w:rPr>
        <w:t>1.</w:t>
      </w:r>
      <w:r>
        <w:rPr>
          <w:sz w:val="24"/>
          <w:szCs w:val="24"/>
        </w:rPr>
        <w:t xml:space="preserve"> </w:t>
      </w:r>
      <w:r w:rsidRPr="00727B67">
        <w:rPr>
          <w:sz w:val="24"/>
          <w:szCs w:val="24"/>
        </w:rPr>
        <w:t>Max Change Points Per Query, Per Generation</w:t>
      </w:r>
    </w:p>
    <w:p w14:paraId="7DCADD61" w14:textId="77777777" w:rsidR="00986F4A" w:rsidRPr="00727B67" w:rsidRDefault="00986F4A" w:rsidP="00411127">
      <w:pPr>
        <w:rPr>
          <w:sz w:val="24"/>
          <w:szCs w:val="24"/>
        </w:rPr>
      </w:pPr>
    </w:p>
    <w:p w14:paraId="5FE91AA8" w14:textId="77777777" w:rsidR="00F4608F" w:rsidRDefault="00F4608F" w:rsidP="00F4608F">
      <w:pPr>
        <w:rPr>
          <w:sz w:val="24"/>
          <w:szCs w:val="24"/>
        </w:rPr>
      </w:pPr>
      <w:moveToRangeStart w:id="244" w:author="Richard Snodgrass" w:date="2017-03-30T13:09:00Z" w:name="move478642674"/>
    </w:p>
    <w:p w14:paraId="0CB07ABF" w14:textId="77777777" w:rsidR="00F4608F" w:rsidRPr="00727B67" w:rsidRDefault="00F4608F" w:rsidP="00F4608F">
      <w:pPr>
        <w:rPr>
          <w:sz w:val="24"/>
          <w:szCs w:val="24"/>
        </w:rPr>
      </w:pPr>
      <w:moveTo w:id="245" w:author="Richard Snodgrass" w:date="2017-03-30T13:09:00Z">
        <w:r w:rsidRPr="00727B67">
          <w:rPr>
            <w:sz w:val="24"/>
            <w:szCs w:val="24"/>
          </w:rPr>
          <w:t>What we noti</w:t>
        </w:r>
        <w:r>
          <w:rPr>
            <w:sz w:val="24"/>
            <w:szCs w:val="24"/>
          </w:rPr>
          <w:t>ce is that the maximum CPQ does</w:t>
        </w:r>
        <w:r w:rsidRPr="00727B67">
          <w:rPr>
            <w:sz w:val="24"/>
            <w:szCs w:val="24"/>
          </w:rPr>
          <w:t xml:space="preserve"> increase with generation,</w:t>
        </w:r>
        <w:r>
          <w:rPr>
            <w:sz w:val="24"/>
            <w:szCs w:val="24"/>
          </w:rPr>
          <w:t xml:space="preserve"> </w:t>
        </w:r>
        <w:r w:rsidRPr="00727B67">
          <w:rPr>
            <w:sz w:val="24"/>
            <w:szCs w:val="24"/>
          </w:rPr>
          <w:t>up through generation 8, after which it falls off dramatically. In</w:t>
        </w:r>
        <w:r>
          <w:rPr>
            <w:sz w:val="24"/>
            <w:szCs w:val="24"/>
          </w:rPr>
          <w:t xml:space="preserve"> </w:t>
        </w:r>
        <w:r w:rsidRPr="00727B67">
          <w:rPr>
            <w:sz w:val="24"/>
            <w:szCs w:val="24"/>
          </w:rPr>
          <w:t>retrospect, this fall-off makes sense. There can be only 200 Q@Cs for a</w:t>
        </w:r>
        <w:r>
          <w:rPr>
            <w:sz w:val="24"/>
            <w:szCs w:val="24"/>
          </w:rPr>
          <w:t xml:space="preserve"> </w:t>
        </w:r>
        <w:r w:rsidRPr="00727B67">
          <w:rPr>
            <w:sz w:val="24"/>
            <w:szCs w:val="24"/>
          </w:rPr>
          <w:t>query, because we look for query plan change</w:t>
        </w:r>
        <w:r>
          <w:rPr>
            <w:sz w:val="24"/>
            <w:szCs w:val="24"/>
          </w:rPr>
          <w:t xml:space="preserve">s only every 10,000 tuples down from </w:t>
        </w:r>
        <w:r w:rsidRPr="00727B67">
          <w:rPr>
            <w:sz w:val="24"/>
            <w:szCs w:val="24"/>
          </w:rPr>
          <w:t>a maximum of 2M tuples. As the generation i</w:t>
        </w:r>
        <w:r>
          <w:rPr>
            <w:sz w:val="24"/>
            <w:szCs w:val="24"/>
          </w:rPr>
          <w:t xml:space="preserve">ncreases, there is less “room” </w:t>
        </w:r>
        <w:r w:rsidRPr="00727B67">
          <w:rPr>
            <w:sz w:val="24"/>
            <w:szCs w:val="24"/>
          </w:rPr>
          <w:t>for more plans (as some fraction of the previously generated plans will</w:t>
        </w:r>
        <w:r>
          <w:rPr>
            <w:sz w:val="24"/>
            <w:szCs w:val="24"/>
          </w:rPr>
          <w:t xml:space="preserve"> </w:t>
        </w:r>
        <w:r w:rsidRPr="00727B67">
          <w:rPr>
            <w:sz w:val="24"/>
            <w:szCs w:val="24"/>
          </w:rPr>
          <w:t xml:space="preserve">still be quite good or even optimal), and so less opportunity for </w:t>
        </w:r>
        <w:r w:rsidRPr="003754A2">
          <w:rPr>
            <w:i/>
            <w:sz w:val="24"/>
            <w:szCs w:val="24"/>
          </w:rPr>
          <w:t>query flutter</w:t>
        </w:r>
        <w:r>
          <w:rPr>
            <w:sz w:val="24"/>
            <w:szCs w:val="24"/>
          </w:rPr>
          <w:t xml:space="preserve">, </w:t>
        </w:r>
        <w:r w:rsidRPr="00727B67">
          <w:rPr>
            <w:sz w:val="24"/>
            <w:szCs w:val="24"/>
          </w:rPr>
          <w:t>which will show up as a large maximum CPQ. And indeed, at generation 8,</w:t>
        </w:r>
        <w:r>
          <w:rPr>
            <w:sz w:val="24"/>
            <w:szCs w:val="24"/>
          </w:rPr>
          <w:t xml:space="preserve"> </w:t>
        </w:r>
        <w:r w:rsidRPr="00727B67">
          <w:rPr>
            <w:sz w:val="24"/>
            <w:szCs w:val="24"/>
          </w:rPr>
          <w:t>there is a query that has an astonishingly high number of change points,</w:t>
        </w:r>
        <w:r>
          <w:rPr>
            <w:sz w:val="24"/>
            <w:szCs w:val="24"/>
          </w:rPr>
          <w:t xml:space="preserve"> </w:t>
        </w:r>
        <w:r w:rsidRPr="00727B67">
          <w:rPr>
            <w:sz w:val="24"/>
            <w:szCs w:val="24"/>
          </w:rPr>
          <w:t>172, all waffling between plans within that generation.</w:t>
        </w:r>
      </w:moveTo>
    </w:p>
    <w:moveToRangeEnd w:id="244"/>
    <w:p w14:paraId="63E16E3A" w14:textId="77777777" w:rsidR="00F4608F" w:rsidRDefault="00F4608F" w:rsidP="00411127">
      <w:pPr>
        <w:rPr>
          <w:ins w:id="246" w:author="Richard Snodgrass" w:date="2017-03-30T13:09:00Z"/>
          <w:sz w:val="24"/>
          <w:szCs w:val="24"/>
        </w:rPr>
      </w:pPr>
    </w:p>
    <w:p w14:paraId="3865C7D8" w14:textId="6961B173" w:rsidR="00411127" w:rsidRDefault="00411127" w:rsidP="00411127">
      <w:pPr>
        <w:rPr>
          <w:sz w:val="24"/>
          <w:szCs w:val="24"/>
        </w:rPr>
      </w:pPr>
      <w:r w:rsidRPr="00727B67">
        <w:rPr>
          <w:sz w:val="24"/>
          <w:szCs w:val="24"/>
        </w:rPr>
        <w:t>This analysis indicates that there is something concerning that seems to get</w:t>
      </w:r>
      <w:r w:rsidR="003754A2">
        <w:rPr>
          <w:sz w:val="24"/>
          <w:szCs w:val="24"/>
        </w:rPr>
        <w:t xml:space="preserve"> </w:t>
      </w:r>
      <w:r w:rsidRPr="00727B67">
        <w:rPr>
          <w:sz w:val="24"/>
          <w:szCs w:val="24"/>
        </w:rPr>
        <w:t>critical around generation 8.  And indeed,</w:t>
      </w:r>
      <w:r w:rsidR="003754A2">
        <w:rPr>
          <w:sz w:val="24"/>
          <w:szCs w:val="24"/>
        </w:rPr>
        <w:t xml:space="preserve"> for this data set, we'll see later</w:t>
      </w:r>
      <w:r w:rsidRPr="00727B67">
        <w:rPr>
          <w:sz w:val="24"/>
          <w:szCs w:val="24"/>
        </w:rPr>
        <w:t xml:space="preserve"> that the efficacy of the query optimizer</w:t>
      </w:r>
      <w:r w:rsidR="00FB5039">
        <w:rPr>
          <w:sz w:val="24"/>
          <w:szCs w:val="24"/>
        </w:rPr>
        <w:t>s bottom</w:t>
      </w:r>
      <w:r w:rsidRPr="00727B67">
        <w:rPr>
          <w:sz w:val="24"/>
          <w:szCs w:val="24"/>
        </w:rPr>
        <w:t xml:space="preserve"> out around that generation.</w:t>
      </w:r>
      <w:r w:rsidR="003754A2">
        <w:rPr>
          <w:sz w:val="24"/>
          <w:szCs w:val="24"/>
        </w:rPr>
        <w:t xml:space="preserve"> </w:t>
      </w:r>
    </w:p>
    <w:p w14:paraId="33B0803D" w14:textId="77777777" w:rsidR="003754A2" w:rsidRPr="00727B67" w:rsidRDefault="003754A2" w:rsidP="00411127">
      <w:pPr>
        <w:rPr>
          <w:sz w:val="24"/>
          <w:szCs w:val="24"/>
        </w:rPr>
      </w:pPr>
    </w:p>
    <w:p w14:paraId="153464AD" w14:textId="774206E4" w:rsidR="00411127" w:rsidRPr="00727B67" w:rsidRDefault="00411127" w:rsidP="00411127">
      <w:pPr>
        <w:rPr>
          <w:sz w:val="24"/>
          <w:szCs w:val="24"/>
        </w:rPr>
      </w:pPr>
      <w:r w:rsidRPr="003754A2">
        <w:rPr>
          <w:b/>
          <w:sz w:val="24"/>
          <w:szCs w:val="24"/>
        </w:rPr>
        <w:t>Using C</w:t>
      </w:r>
      <w:r w:rsidR="003754A2" w:rsidRPr="003754A2">
        <w:rPr>
          <w:b/>
          <w:sz w:val="24"/>
          <w:szCs w:val="24"/>
        </w:rPr>
        <w:t>hange Points.</w:t>
      </w:r>
      <w:r w:rsidR="003754A2">
        <w:rPr>
          <w:sz w:val="24"/>
          <w:szCs w:val="24"/>
        </w:rPr>
        <w:t xml:space="preserve"> </w:t>
      </w:r>
      <w:r w:rsidRPr="00727B67">
        <w:rPr>
          <w:sz w:val="24"/>
          <w:szCs w:val="24"/>
        </w:rPr>
        <w:t>We now consider how to use data already collected</w:t>
      </w:r>
      <w:ins w:id="247" w:author="Richard Snodgrass" w:date="2017-03-30T09:49:00Z">
        <w:r w:rsidR="00CF2041">
          <w:rPr>
            <w:sz w:val="24"/>
            <w:szCs w:val="24"/>
          </w:rPr>
          <w:t>,</w:t>
        </w:r>
      </w:ins>
      <w:del w:id="248" w:author="Richard Snodgrass" w:date="2017-03-30T09:49:00Z">
        <w:r w:rsidRPr="00727B67" w:rsidDel="00CF2041">
          <w:rPr>
            <w:sz w:val="24"/>
            <w:szCs w:val="24"/>
          </w:rPr>
          <w:delText>,</w:delText>
        </w:r>
      </w:del>
      <w:r w:rsidRPr="00727B67">
        <w:rPr>
          <w:sz w:val="24"/>
          <w:szCs w:val="24"/>
        </w:rPr>
        <w:t xml:space="preserve"> </w:t>
      </w:r>
      <w:del w:id="249" w:author="Youngkyoon Suh" w:date="2017-04-04T00:04:00Z">
        <w:r w:rsidRPr="00727B67" w:rsidDel="00545428">
          <w:rPr>
            <w:sz w:val="24"/>
            <w:szCs w:val="24"/>
          </w:rPr>
          <w:delText xml:space="preserve">that </w:delText>
        </w:r>
      </w:del>
      <w:ins w:id="250" w:author="Youngkyoon Suh" w:date="2017-04-04T00:04:00Z">
        <w:r w:rsidR="00545428">
          <w:rPr>
            <w:sz w:val="24"/>
            <w:szCs w:val="24"/>
          </w:rPr>
          <w:t>that</w:t>
        </w:r>
        <w:r w:rsidR="00545428" w:rsidRPr="00727B67">
          <w:rPr>
            <w:sz w:val="24"/>
            <w:szCs w:val="24"/>
          </w:rPr>
          <w:t xml:space="preserve"> </w:t>
        </w:r>
      </w:ins>
      <w:r w:rsidRPr="00727B67">
        <w:rPr>
          <w:sz w:val="24"/>
          <w:szCs w:val="24"/>
        </w:rPr>
        <w:t>is</w:t>
      </w:r>
      <w:ins w:id="251" w:author="Youngkyoon Suh" w:date="2017-04-04T00:04:00Z">
        <w:r w:rsidR="00545428">
          <w:rPr>
            <w:sz w:val="24"/>
            <w:szCs w:val="24"/>
          </w:rPr>
          <w:t>,</w:t>
        </w:r>
      </w:ins>
      <w:bookmarkStart w:id="252" w:name="_GoBack"/>
      <w:bookmarkEnd w:id="252"/>
      <w:r w:rsidRPr="00727B67">
        <w:rPr>
          <w:sz w:val="24"/>
          <w:szCs w:val="24"/>
        </w:rPr>
        <w:t xml:space="preserve"> t</w:t>
      </w:r>
      <w:r w:rsidR="003754A2">
        <w:rPr>
          <w:sz w:val="24"/>
          <w:szCs w:val="24"/>
        </w:rPr>
        <w:t xml:space="preserve">he </w:t>
      </w:r>
      <w:r w:rsidRPr="003754A2">
        <w:rPr>
          <w:i/>
          <w:sz w:val="24"/>
          <w:szCs w:val="24"/>
        </w:rPr>
        <w:t>change</w:t>
      </w:r>
      <w:r w:rsidR="003754A2" w:rsidRPr="003754A2">
        <w:rPr>
          <w:i/>
          <w:sz w:val="24"/>
          <w:szCs w:val="24"/>
        </w:rPr>
        <w:t xml:space="preserve"> </w:t>
      </w:r>
      <w:r w:rsidRPr="003754A2">
        <w:rPr>
          <w:i/>
          <w:sz w:val="24"/>
          <w:szCs w:val="24"/>
        </w:rPr>
        <w:t>points</w:t>
      </w:r>
      <w:r w:rsidRPr="00727B67">
        <w:rPr>
          <w:sz w:val="24"/>
          <w:szCs w:val="24"/>
        </w:rPr>
        <w:t>: adjacent</w:t>
      </w:r>
      <w:r w:rsidR="003754A2">
        <w:rPr>
          <w:sz w:val="24"/>
          <w:szCs w:val="24"/>
        </w:rPr>
        <w:t xml:space="preserve"> </w:t>
      </w:r>
      <w:r w:rsidRPr="00727B67">
        <w:rPr>
          <w:sz w:val="24"/>
          <w:szCs w:val="24"/>
        </w:rPr>
        <w:t>cardinaliti</w:t>
      </w:r>
      <w:r w:rsidR="003754A2">
        <w:rPr>
          <w:sz w:val="24"/>
          <w:szCs w:val="24"/>
        </w:rPr>
        <w:t>es (10K apart; 300 for one DBMS</w:t>
      </w:r>
      <w:r w:rsidRPr="00727B67">
        <w:rPr>
          <w:sz w:val="24"/>
          <w:szCs w:val="24"/>
        </w:rPr>
        <w:t>) with different</w:t>
      </w:r>
      <w:r w:rsidR="003754A2">
        <w:rPr>
          <w:sz w:val="24"/>
          <w:szCs w:val="24"/>
        </w:rPr>
        <w:t xml:space="preserve"> </w:t>
      </w:r>
      <w:r w:rsidRPr="00727B67">
        <w:rPr>
          <w:sz w:val="24"/>
          <w:szCs w:val="24"/>
        </w:rPr>
        <w:t>plans. Specifically, how can change points be used to evaluate the</w:t>
      </w:r>
      <w:r w:rsidR="003754A2">
        <w:rPr>
          <w:sz w:val="24"/>
          <w:szCs w:val="24"/>
        </w:rPr>
        <w:t xml:space="preserve"> </w:t>
      </w:r>
      <w:r w:rsidRPr="00727B67">
        <w:rPr>
          <w:sz w:val="24"/>
          <w:szCs w:val="24"/>
        </w:rPr>
        <w:t xml:space="preserve">effectiveness of </w:t>
      </w:r>
      <w:r w:rsidR="003754A2">
        <w:rPr>
          <w:sz w:val="24"/>
          <w:szCs w:val="24"/>
        </w:rPr>
        <w:t>different generations of a DBMS</w:t>
      </w:r>
      <w:r w:rsidRPr="00727B67">
        <w:rPr>
          <w:sz w:val="24"/>
          <w:szCs w:val="24"/>
        </w:rPr>
        <w:t>?</w:t>
      </w:r>
    </w:p>
    <w:p w14:paraId="16070363" w14:textId="77777777" w:rsidR="00411127" w:rsidRPr="00727B67" w:rsidRDefault="00411127" w:rsidP="00411127">
      <w:pPr>
        <w:rPr>
          <w:sz w:val="24"/>
          <w:szCs w:val="24"/>
        </w:rPr>
      </w:pPr>
    </w:p>
    <w:p w14:paraId="2619ABD5" w14:textId="53FF41A8" w:rsidR="00411127" w:rsidRDefault="00FB5039" w:rsidP="00411127">
      <w:pPr>
        <w:rPr>
          <w:sz w:val="24"/>
          <w:szCs w:val="24"/>
        </w:rPr>
      </w:pPr>
      <w:r>
        <w:rPr>
          <w:sz w:val="24"/>
          <w:szCs w:val="24"/>
        </w:rPr>
        <w:t>W</w:t>
      </w:r>
      <w:r w:rsidR="001546DC">
        <w:rPr>
          <w:sz w:val="24"/>
          <w:szCs w:val="24"/>
        </w:rPr>
        <w:t xml:space="preserve">e extrapolate the measured time for the plan at the lower generation to the cardinality of the adjacent higher generation. An </w:t>
      </w:r>
      <w:r w:rsidR="00411127" w:rsidRPr="00727B67">
        <w:rPr>
          <w:sz w:val="24"/>
          <w:szCs w:val="24"/>
        </w:rPr>
        <w:t>example is s</w:t>
      </w:r>
      <w:r w:rsidR="001546DC">
        <w:rPr>
          <w:sz w:val="24"/>
          <w:szCs w:val="24"/>
        </w:rPr>
        <w:t xml:space="preserve">hown in Figure </w:t>
      </w:r>
      <w:r w:rsidR="00ED0310">
        <w:rPr>
          <w:sz w:val="24"/>
          <w:szCs w:val="24"/>
        </w:rPr>
        <w:t>S</w:t>
      </w:r>
      <w:ins w:id="253" w:author="Richard Snodgrass" w:date="2017-03-27T15:54:00Z">
        <w:r w:rsidR="00D46BF0">
          <w:rPr>
            <w:sz w:val="24"/>
            <w:szCs w:val="24"/>
          </w:rPr>
          <w:t>3</w:t>
        </w:r>
      </w:ins>
      <w:del w:id="254" w:author="Richard Snodgrass" w:date="2017-03-27T15:54:00Z">
        <w:r w:rsidR="00ED0310" w:rsidDel="00D46BF0">
          <w:rPr>
            <w:sz w:val="24"/>
            <w:szCs w:val="24"/>
          </w:rPr>
          <w:delText>2</w:delText>
        </w:r>
      </w:del>
      <w:r w:rsidR="00ED0310">
        <w:rPr>
          <w:sz w:val="24"/>
          <w:szCs w:val="24"/>
        </w:rPr>
        <w:t>.</w:t>
      </w:r>
      <w:r w:rsidR="00411127" w:rsidRPr="00727B67">
        <w:rPr>
          <w:sz w:val="24"/>
          <w:szCs w:val="24"/>
        </w:rPr>
        <w:t xml:space="preserve"> In this case,</w:t>
      </w:r>
      <w:r w:rsidR="001546DC">
        <w:rPr>
          <w:sz w:val="24"/>
          <w:szCs w:val="24"/>
        </w:rPr>
        <w:t xml:space="preserve"> </w:t>
      </w:r>
      <w:r w:rsidR="00411127" w:rsidRPr="00727B67">
        <w:rPr>
          <w:sz w:val="24"/>
          <w:szCs w:val="24"/>
        </w:rPr>
        <w:t>the set of operators in Plan A for the</w:t>
      </w:r>
      <w:r w:rsidR="00840C07">
        <w:rPr>
          <w:sz w:val="24"/>
          <w:szCs w:val="24"/>
        </w:rPr>
        <w:t xml:space="preserve"> query </w:t>
      </w:r>
      <w:r w:rsidR="00411127" w:rsidRPr="00727B67">
        <w:rPr>
          <w:sz w:val="24"/>
          <w:szCs w:val="24"/>
        </w:rPr>
        <w:t>at cardinality 900K requires at</w:t>
      </w:r>
      <w:r w:rsidR="001546DC">
        <w:rPr>
          <w:sz w:val="24"/>
          <w:szCs w:val="24"/>
        </w:rPr>
        <w:t xml:space="preserve"> </w:t>
      </w:r>
      <w:r w:rsidR="00411127" w:rsidRPr="00727B67">
        <w:rPr>
          <w:sz w:val="24"/>
          <w:szCs w:val="24"/>
        </w:rPr>
        <w:t>least generation 3, whereas the set of o</w:t>
      </w:r>
      <w:r w:rsidR="00ED0310">
        <w:rPr>
          <w:sz w:val="24"/>
          <w:szCs w:val="24"/>
        </w:rPr>
        <w:t xml:space="preserve">perators for Plan B for the </w:t>
      </w:r>
      <w:r w:rsidR="00840C07">
        <w:rPr>
          <w:sz w:val="24"/>
          <w:szCs w:val="24"/>
        </w:rPr>
        <w:t>query</w:t>
      </w:r>
      <w:r w:rsidR="00ED0310">
        <w:rPr>
          <w:sz w:val="24"/>
          <w:szCs w:val="24"/>
        </w:rPr>
        <w:t xml:space="preserve"> </w:t>
      </w:r>
      <w:r w:rsidR="00411127" w:rsidRPr="00727B67">
        <w:rPr>
          <w:sz w:val="24"/>
          <w:szCs w:val="24"/>
        </w:rPr>
        <w:t>at</w:t>
      </w:r>
      <w:r w:rsidR="001546DC">
        <w:rPr>
          <w:sz w:val="24"/>
          <w:szCs w:val="24"/>
        </w:rPr>
        <w:t xml:space="preserve"> </w:t>
      </w:r>
      <w:r w:rsidR="00411127" w:rsidRPr="00727B67">
        <w:rPr>
          <w:sz w:val="24"/>
          <w:szCs w:val="24"/>
        </w:rPr>
        <w:t>cardinality 910K requires but generation 2. (Note that the generations in</w:t>
      </w:r>
      <w:r w:rsidR="001546DC">
        <w:rPr>
          <w:sz w:val="24"/>
          <w:szCs w:val="24"/>
        </w:rPr>
        <w:t xml:space="preserve"> </w:t>
      </w:r>
      <w:r w:rsidR="00411127" w:rsidRPr="00727B67">
        <w:rPr>
          <w:sz w:val="24"/>
          <w:szCs w:val="24"/>
        </w:rPr>
        <w:t>this example</w:t>
      </w:r>
      <w:r w:rsidR="001546DC">
        <w:rPr>
          <w:sz w:val="24"/>
          <w:szCs w:val="24"/>
        </w:rPr>
        <w:t xml:space="preserve"> </w:t>
      </w:r>
      <w:r w:rsidR="00411127" w:rsidRPr="00727B67">
        <w:rPr>
          <w:sz w:val="24"/>
          <w:szCs w:val="24"/>
        </w:rPr>
        <w:t>are consecutive, but that is not required. Sometimes the generations within a</w:t>
      </w:r>
      <w:r w:rsidR="001546DC">
        <w:rPr>
          <w:sz w:val="24"/>
          <w:szCs w:val="24"/>
        </w:rPr>
        <w:t xml:space="preserve"> </w:t>
      </w:r>
      <w:r w:rsidR="00411127" w:rsidRPr="00727B67">
        <w:rPr>
          <w:sz w:val="24"/>
          <w:szCs w:val="24"/>
        </w:rPr>
        <w:t>pair are wildly different.)</w:t>
      </w:r>
    </w:p>
    <w:p w14:paraId="74C9A4A7" w14:textId="77777777" w:rsidR="00986F4A" w:rsidRDefault="00986F4A" w:rsidP="00411127">
      <w:pPr>
        <w:rPr>
          <w:sz w:val="24"/>
          <w:szCs w:val="24"/>
        </w:rPr>
      </w:pPr>
    </w:p>
    <w:p w14:paraId="3AC30810" w14:textId="77777777" w:rsidR="00986F4A" w:rsidRPr="00727B67" w:rsidRDefault="00986F4A" w:rsidP="00986F4A">
      <w:pPr>
        <w:rPr>
          <w:sz w:val="24"/>
          <w:szCs w:val="24"/>
        </w:rPr>
      </w:pPr>
      <w:r w:rsidRPr="00727B67">
        <w:rPr>
          <w:sz w:val="24"/>
          <w:szCs w:val="24"/>
        </w:rPr>
        <w:t>To examine the wisdom of picking Plan A for 900K (whose time was measured as</w:t>
      </w:r>
      <w:r>
        <w:rPr>
          <w:sz w:val="24"/>
          <w:szCs w:val="24"/>
        </w:rPr>
        <w:t xml:space="preserve"> the </w:t>
      </w:r>
      <w:r w:rsidRPr="001546DC">
        <w:rPr>
          <w:i/>
          <w:sz w:val="24"/>
          <w:szCs w:val="24"/>
        </w:rPr>
        <w:t>higher</w:t>
      </w:r>
      <w:r>
        <w:rPr>
          <w:sz w:val="24"/>
          <w:szCs w:val="24"/>
        </w:rPr>
        <w:t xml:space="preserve"> </w:t>
      </w:r>
      <w:r w:rsidRPr="00727B67">
        <w:rPr>
          <w:sz w:val="24"/>
          <w:szCs w:val="24"/>
        </w:rPr>
        <w:t>point shown (the one above the dashed line), we find the closest Q@C</w:t>
      </w:r>
      <w:r>
        <w:rPr>
          <w:sz w:val="24"/>
          <w:szCs w:val="24"/>
        </w:rPr>
        <w:t xml:space="preserve"> </w:t>
      </w:r>
      <w:r w:rsidRPr="00727B67">
        <w:rPr>
          <w:sz w:val="24"/>
          <w:szCs w:val="24"/>
        </w:rPr>
        <w:t>also having Plan A. There are two illustrated here, at cardinalities 30K and</w:t>
      </w:r>
      <w:r>
        <w:rPr>
          <w:sz w:val="24"/>
          <w:szCs w:val="24"/>
        </w:rPr>
        <w:t xml:space="preserve"> </w:t>
      </w:r>
      <w:r w:rsidRPr="00727B67">
        <w:rPr>
          <w:sz w:val="24"/>
          <w:szCs w:val="24"/>
        </w:rPr>
        <w:t>2000K, respectively, with the closer one at 30K. (If there is no such Q@C,</w:t>
      </w:r>
      <w:r>
        <w:rPr>
          <w:sz w:val="24"/>
          <w:szCs w:val="24"/>
        </w:rPr>
        <w:t xml:space="preserve"> </w:t>
      </w:r>
      <w:r w:rsidRPr="00727B67">
        <w:rPr>
          <w:sz w:val="24"/>
          <w:szCs w:val="24"/>
        </w:rPr>
        <w:t>we can't do the extrapolation, and simply remove that change point from</w:t>
      </w:r>
      <w:r>
        <w:rPr>
          <w:sz w:val="24"/>
          <w:szCs w:val="24"/>
        </w:rPr>
        <w:t xml:space="preserve"> </w:t>
      </w:r>
      <w:r w:rsidRPr="00727B67">
        <w:rPr>
          <w:sz w:val="24"/>
          <w:szCs w:val="24"/>
        </w:rPr>
        <w:t>further consideration.)</w:t>
      </w:r>
    </w:p>
    <w:p w14:paraId="671929AC" w14:textId="77777777" w:rsidR="00986F4A" w:rsidRDefault="00986F4A" w:rsidP="00986F4A">
      <w:pPr>
        <w:rPr>
          <w:sz w:val="24"/>
          <w:szCs w:val="24"/>
        </w:rPr>
      </w:pPr>
    </w:p>
    <w:p w14:paraId="41E1CD11" w14:textId="16B9ACF4" w:rsidR="00411127" w:rsidRPr="00727B67" w:rsidRDefault="00986F4A" w:rsidP="00411127">
      <w:pPr>
        <w:rPr>
          <w:sz w:val="24"/>
          <w:szCs w:val="24"/>
        </w:rPr>
      </w:pPr>
      <w:r w:rsidRPr="00727B67">
        <w:rPr>
          <w:sz w:val="24"/>
          <w:szCs w:val="24"/>
        </w:rPr>
        <w:t>We use the slope of the dashed line between the measured query time of Plan</w:t>
      </w:r>
      <w:r>
        <w:rPr>
          <w:sz w:val="24"/>
          <w:szCs w:val="24"/>
        </w:rPr>
        <w:t xml:space="preserve"> </w:t>
      </w:r>
      <w:r w:rsidRPr="00727B67">
        <w:rPr>
          <w:sz w:val="24"/>
          <w:szCs w:val="24"/>
        </w:rPr>
        <w:t>B at cardinalities 30K and 910K to get an estimated query time at 900k.</w:t>
      </w:r>
      <w:r>
        <w:rPr>
          <w:sz w:val="24"/>
          <w:szCs w:val="24"/>
        </w:rPr>
        <w:t xml:space="preserve"> </w:t>
      </w:r>
      <w:r w:rsidRPr="00727B67">
        <w:rPr>
          <w:sz w:val="24"/>
          <w:szCs w:val="24"/>
        </w:rPr>
        <w:t>This realizes an estimate of how fast the query using Plan B would have run</w:t>
      </w:r>
      <w:r>
        <w:rPr>
          <w:sz w:val="24"/>
          <w:szCs w:val="24"/>
        </w:rPr>
        <w:t xml:space="preserve"> </w:t>
      </w:r>
      <w:r w:rsidRPr="00727B67">
        <w:rPr>
          <w:sz w:val="24"/>
          <w:szCs w:val="24"/>
        </w:rPr>
        <w:t xml:space="preserve">on the database having the variable </w:t>
      </w:r>
      <w:r>
        <w:rPr>
          <w:sz w:val="24"/>
          <w:szCs w:val="24"/>
        </w:rPr>
        <w:t>relation</w:t>
      </w:r>
      <w:r w:rsidRPr="00727B67">
        <w:rPr>
          <w:sz w:val="24"/>
          <w:szCs w:val="24"/>
        </w:rPr>
        <w:t xml:space="preserve"> with a cardinality of 900K. In</w:t>
      </w:r>
      <w:r>
        <w:rPr>
          <w:sz w:val="24"/>
          <w:szCs w:val="24"/>
        </w:rPr>
        <w:t xml:space="preserve"> </w:t>
      </w:r>
      <w:r w:rsidRPr="00727B67">
        <w:rPr>
          <w:sz w:val="24"/>
          <w:szCs w:val="24"/>
        </w:rPr>
        <w:t>this particular case, Plan B loo</w:t>
      </w:r>
      <w:r>
        <w:rPr>
          <w:sz w:val="24"/>
          <w:szCs w:val="24"/>
        </w:rPr>
        <w:t xml:space="preserve">ks like it would have run </w:t>
      </w:r>
      <w:r w:rsidRPr="001546DC">
        <w:rPr>
          <w:i/>
          <w:sz w:val="24"/>
          <w:szCs w:val="24"/>
        </w:rPr>
        <w:t>faster</w:t>
      </w:r>
      <w:r w:rsidRPr="00727B67">
        <w:rPr>
          <w:sz w:val="24"/>
          <w:szCs w:val="24"/>
        </w:rPr>
        <w:t xml:space="preserve"> (in</w:t>
      </w:r>
      <w:r>
        <w:rPr>
          <w:sz w:val="24"/>
          <w:szCs w:val="24"/>
        </w:rPr>
        <w:t xml:space="preserve"> fact, was </w:t>
      </w:r>
      <w:r w:rsidRPr="00727B67">
        <w:rPr>
          <w:sz w:val="24"/>
          <w:szCs w:val="24"/>
        </w:rPr>
        <w:t>faster even at 910K in this particular example).</w:t>
      </w:r>
    </w:p>
    <w:p w14:paraId="0E84D1FB" w14:textId="75EBA7EC" w:rsidR="00411127" w:rsidRPr="00727B67" w:rsidRDefault="001546DC" w:rsidP="00411127">
      <w:pPr>
        <w:rPr>
          <w:sz w:val="24"/>
          <w:szCs w:val="24"/>
        </w:rPr>
      </w:pPr>
      <w:r>
        <w:rPr>
          <w:noProof/>
          <w:sz w:val="24"/>
          <w:szCs w:val="24"/>
        </w:rPr>
        <w:lastRenderedPageBreak/>
        <w:drawing>
          <wp:inline distT="0" distB="0" distL="0" distR="0" wp14:anchorId="1127B79B" wp14:editId="3BBB7E5D">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back.eps"/>
                    <pic:cNvPicPr/>
                  </pic:nvPicPr>
                  <pic:blipFill>
                    <a:blip r:embed="rId19"/>
                    <a:stretch>
                      <a:fillRect/>
                    </a:stretch>
                  </pic:blipFill>
                  <pic:spPr>
                    <a:xfrm>
                      <a:off x="0" y="0"/>
                      <a:ext cx="5943600" cy="2819400"/>
                    </a:xfrm>
                    <a:prstGeom prst="rect">
                      <a:avLst/>
                    </a:prstGeom>
                  </pic:spPr>
                </pic:pic>
              </a:graphicData>
            </a:graphic>
          </wp:inline>
        </w:drawing>
      </w:r>
      <w:r w:rsidRPr="001546DC">
        <w:rPr>
          <w:b/>
          <w:sz w:val="24"/>
          <w:szCs w:val="24"/>
        </w:rPr>
        <w:t xml:space="preserve">Fig. </w:t>
      </w:r>
      <w:r w:rsidR="00ED0310">
        <w:rPr>
          <w:b/>
          <w:sz w:val="24"/>
          <w:szCs w:val="24"/>
        </w:rPr>
        <w:t>S</w:t>
      </w:r>
      <w:ins w:id="255" w:author="Richard Snodgrass" w:date="2017-03-27T15:53:00Z">
        <w:r w:rsidR="00D46BF0">
          <w:rPr>
            <w:b/>
            <w:sz w:val="24"/>
            <w:szCs w:val="24"/>
          </w:rPr>
          <w:t>3</w:t>
        </w:r>
      </w:ins>
      <w:del w:id="256" w:author="Richard Snodgrass" w:date="2017-03-27T15:53:00Z">
        <w:r w:rsidRPr="001546DC" w:rsidDel="00D46BF0">
          <w:rPr>
            <w:b/>
            <w:sz w:val="24"/>
            <w:szCs w:val="24"/>
          </w:rPr>
          <w:delText>2</w:delText>
        </w:r>
      </w:del>
      <w:r w:rsidRPr="001546DC">
        <w:rPr>
          <w:b/>
          <w:sz w:val="24"/>
          <w:szCs w:val="24"/>
        </w:rPr>
        <w:t>.</w:t>
      </w:r>
      <w:r>
        <w:rPr>
          <w:sz w:val="24"/>
          <w:szCs w:val="24"/>
        </w:rPr>
        <w:t xml:space="preserve"> </w:t>
      </w:r>
      <w:r w:rsidR="00411127" w:rsidRPr="00727B67">
        <w:rPr>
          <w:sz w:val="24"/>
          <w:szCs w:val="24"/>
        </w:rPr>
        <w:t>An Example of a Positive Ba</w:t>
      </w:r>
      <w:r>
        <w:rPr>
          <w:sz w:val="24"/>
          <w:szCs w:val="24"/>
        </w:rPr>
        <w:t>ckward Delta</w:t>
      </w:r>
    </w:p>
    <w:p w14:paraId="187844A1" w14:textId="77777777" w:rsidR="00411127" w:rsidRPr="00727B67" w:rsidRDefault="00411127" w:rsidP="00411127">
      <w:pPr>
        <w:rPr>
          <w:sz w:val="24"/>
          <w:szCs w:val="24"/>
        </w:rPr>
      </w:pPr>
    </w:p>
    <w:p w14:paraId="70F974C2" w14:textId="77777777" w:rsidR="00411127" w:rsidRPr="00727B67" w:rsidRDefault="001546DC" w:rsidP="00411127">
      <w:pPr>
        <w:rPr>
          <w:sz w:val="24"/>
          <w:szCs w:val="24"/>
        </w:rPr>
      </w:pPr>
      <w:r>
        <w:rPr>
          <w:sz w:val="24"/>
          <w:szCs w:val="24"/>
        </w:rPr>
        <w:t>Note that p</w:t>
      </w:r>
      <w:r w:rsidR="00411127" w:rsidRPr="00727B67">
        <w:rPr>
          <w:sz w:val="24"/>
          <w:szCs w:val="24"/>
        </w:rPr>
        <w:t>lans can be</w:t>
      </w:r>
      <w:r>
        <w:rPr>
          <w:sz w:val="24"/>
          <w:szCs w:val="24"/>
        </w:rPr>
        <w:t xml:space="preserve"> discontinuous,</w:t>
      </w:r>
      <w:r w:rsidR="00BE7E50">
        <w:rPr>
          <w:sz w:val="24"/>
          <w:szCs w:val="24"/>
        </w:rPr>
        <w:t xml:space="preserve"> with its time</w:t>
      </w:r>
      <w:r>
        <w:rPr>
          <w:sz w:val="24"/>
          <w:szCs w:val="24"/>
        </w:rPr>
        <w:t xml:space="preserve"> increasing linearly </w:t>
      </w:r>
      <w:r w:rsidR="00BE7E50">
        <w:rPr>
          <w:sz w:val="24"/>
          <w:szCs w:val="24"/>
        </w:rPr>
        <w:t>as cardinality increases, but then jumping in time at a cardinality when the number of passes increases by one.</w:t>
      </w:r>
      <w:r w:rsidR="00411127" w:rsidRPr="00727B67">
        <w:rPr>
          <w:sz w:val="24"/>
          <w:szCs w:val="24"/>
        </w:rPr>
        <w:t xml:space="preserve"> </w:t>
      </w:r>
      <w:r w:rsidR="00BE7E50">
        <w:rPr>
          <w:sz w:val="24"/>
          <w:szCs w:val="24"/>
        </w:rPr>
        <w:t xml:space="preserve">However, </w:t>
      </w:r>
      <w:r w:rsidR="00411127" w:rsidRPr="00727B67">
        <w:rPr>
          <w:sz w:val="24"/>
          <w:szCs w:val="24"/>
        </w:rPr>
        <w:t>given that we are extrapolating from the actual run time at a very</w:t>
      </w:r>
      <w:r w:rsidR="00BE7E50">
        <w:rPr>
          <w:sz w:val="24"/>
          <w:szCs w:val="24"/>
        </w:rPr>
        <w:t xml:space="preserve"> </w:t>
      </w:r>
      <w:r w:rsidR="00411127" w:rsidRPr="00727B67">
        <w:rPr>
          <w:sz w:val="24"/>
          <w:szCs w:val="24"/>
        </w:rPr>
        <w:t xml:space="preserve">close cardinality, our extrapolated estimate should be </w:t>
      </w:r>
      <w:r w:rsidR="00FB5039">
        <w:rPr>
          <w:sz w:val="24"/>
          <w:szCs w:val="24"/>
        </w:rPr>
        <w:t xml:space="preserve">similarly </w:t>
      </w:r>
      <w:r w:rsidR="00411127" w:rsidRPr="00727B67">
        <w:rPr>
          <w:sz w:val="24"/>
          <w:szCs w:val="24"/>
        </w:rPr>
        <w:t>close.</w:t>
      </w:r>
    </w:p>
    <w:p w14:paraId="2D012C1E" w14:textId="77777777" w:rsidR="00411127" w:rsidRPr="00727B67" w:rsidRDefault="00411127" w:rsidP="00411127">
      <w:pPr>
        <w:rPr>
          <w:sz w:val="24"/>
          <w:szCs w:val="24"/>
        </w:rPr>
      </w:pPr>
    </w:p>
    <w:p w14:paraId="21063545" w14:textId="77777777" w:rsidR="00411127" w:rsidRPr="00727B67" w:rsidRDefault="00BE7E50" w:rsidP="00411127">
      <w:pPr>
        <w:rPr>
          <w:sz w:val="24"/>
          <w:szCs w:val="24"/>
        </w:rPr>
      </w:pPr>
      <w:r>
        <w:rPr>
          <w:sz w:val="24"/>
          <w:szCs w:val="24"/>
        </w:rPr>
        <w:t xml:space="preserve">We term this situation a </w:t>
      </w:r>
      <w:r w:rsidRPr="00BE7E50">
        <w:rPr>
          <w:i/>
          <w:sz w:val="24"/>
          <w:szCs w:val="24"/>
        </w:rPr>
        <w:t>backward extrapolation</w:t>
      </w:r>
      <w:r w:rsidR="00411127" w:rsidRPr="00727B67">
        <w:rPr>
          <w:sz w:val="24"/>
          <w:szCs w:val="24"/>
        </w:rPr>
        <w:t>, because we are extrapolating</w:t>
      </w:r>
      <w:r w:rsidR="006866C7">
        <w:rPr>
          <w:sz w:val="24"/>
          <w:szCs w:val="24"/>
        </w:rPr>
        <w:t xml:space="preserve"> </w:t>
      </w:r>
      <w:r w:rsidR="00411127" w:rsidRPr="00727B67">
        <w:rPr>
          <w:sz w:val="24"/>
          <w:szCs w:val="24"/>
        </w:rPr>
        <w:t>backward from a cardinality of 910K to one of 900K.</w:t>
      </w:r>
    </w:p>
    <w:p w14:paraId="06365EA7" w14:textId="77777777" w:rsidR="00411127" w:rsidRPr="00727B67" w:rsidRDefault="00411127" w:rsidP="00411127">
      <w:pPr>
        <w:rPr>
          <w:sz w:val="24"/>
          <w:szCs w:val="24"/>
        </w:rPr>
      </w:pPr>
    </w:p>
    <w:p w14:paraId="6ED9E430" w14:textId="77777777" w:rsidR="00411127" w:rsidRPr="00727B67" w:rsidRDefault="00411127" w:rsidP="00411127">
      <w:pPr>
        <w:rPr>
          <w:sz w:val="24"/>
          <w:szCs w:val="24"/>
        </w:rPr>
      </w:pPr>
      <w:r w:rsidRPr="00727B67">
        <w:rPr>
          <w:sz w:val="24"/>
          <w:szCs w:val="24"/>
        </w:rPr>
        <w:t>With this extrapolation, we ca</w:t>
      </w:r>
      <w:r w:rsidR="00BE7E50">
        <w:rPr>
          <w:sz w:val="24"/>
          <w:szCs w:val="24"/>
        </w:rPr>
        <w:t xml:space="preserve">n compute the </w:t>
      </w:r>
      <w:r w:rsidR="00BE7E50" w:rsidRPr="00BE7E50">
        <w:rPr>
          <w:i/>
          <w:sz w:val="24"/>
          <w:szCs w:val="24"/>
        </w:rPr>
        <w:t>relative delta</w:t>
      </w:r>
      <w:r w:rsidRPr="00BE7E50">
        <w:rPr>
          <w:i/>
          <w:sz w:val="24"/>
          <w:szCs w:val="24"/>
        </w:rPr>
        <w:t>,</w:t>
      </w:r>
      <w:r w:rsidRPr="00727B67">
        <w:rPr>
          <w:sz w:val="24"/>
          <w:szCs w:val="24"/>
        </w:rPr>
        <w:t xml:space="preserve"> defined as the</w:t>
      </w:r>
      <w:r w:rsidR="00BE7E50">
        <w:rPr>
          <w:sz w:val="24"/>
          <w:szCs w:val="24"/>
        </w:rPr>
        <w:t xml:space="preserve"> </w:t>
      </w:r>
      <w:r w:rsidRPr="00727B67">
        <w:rPr>
          <w:sz w:val="24"/>
          <w:szCs w:val="24"/>
        </w:rPr>
        <w:t>measured time of Plan A (the chosen one) at the lower cardinality (</w:t>
      </w:r>
      <w:r w:rsidR="00BE7E50">
        <w:rPr>
          <w:sz w:val="24"/>
          <w:szCs w:val="24"/>
        </w:rPr>
        <w:t xml:space="preserve">here, </w:t>
      </w:r>
      <w:r w:rsidRPr="00727B67">
        <w:rPr>
          <w:sz w:val="24"/>
          <w:szCs w:val="24"/>
        </w:rPr>
        <w:t>900K) minus the</w:t>
      </w:r>
      <w:r w:rsidR="00BE7E50">
        <w:rPr>
          <w:sz w:val="24"/>
          <w:szCs w:val="24"/>
        </w:rPr>
        <w:t xml:space="preserve"> </w:t>
      </w:r>
      <w:r w:rsidRPr="00727B67">
        <w:rPr>
          <w:sz w:val="24"/>
          <w:szCs w:val="24"/>
        </w:rPr>
        <w:t>extrapolated time of Plan B at that same cardinality, divided by the</w:t>
      </w:r>
      <w:r w:rsidR="00BE7E50">
        <w:rPr>
          <w:sz w:val="24"/>
          <w:szCs w:val="24"/>
        </w:rPr>
        <w:t xml:space="preserve"> </w:t>
      </w:r>
      <w:r w:rsidRPr="00727B67">
        <w:rPr>
          <w:sz w:val="24"/>
          <w:szCs w:val="24"/>
        </w:rPr>
        <w:t>measured time of Pla</w:t>
      </w:r>
      <w:r w:rsidR="00FB5039">
        <w:rPr>
          <w:sz w:val="24"/>
          <w:szCs w:val="24"/>
        </w:rPr>
        <w:t xml:space="preserve">n A. The relative delta is </w:t>
      </w:r>
      <w:r w:rsidRPr="00727B67">
        <w:rPr>
          <w:sz w:val="24"/>
          <w:szCs w:val="24"/>
        </w:rPr>
        <w:t>scaled by original</w:t>
      </w:r>
      <w:r w:rsidR="00BE7E50">
        <w:rPr>
          <w:sz w:val="24"/>
          <w:szCs w:val="24"/>
        </w:rPr>
        <w:t xml:space="preserve"> </w:t>
      </w:r>
      <w:r w:rsidRPr="00727B67">
        <w:rPr>
          <w:sz w:val="24"/>
          <w:szCs w:val="24"/>
        </w:rPr>
        <w:t xml:space="preserve">measured time at that granularity, and thus has a maximum </w:t>
      </w:r>
      <w:r w:rsidR="00FB5039">
        <w:rPr>
          <w:sz w:val="24"/>
          <w:szCs w:val="24"/>
        </w:rPr>
        <w:t xml:space="preserve">possible </w:t>
      </w:r>
      <w:r w:rsidRPr="00727B67">
        <w:rPr>
          <w:sz w:val="24"/>
          <w:szCs w:val="24"/>
        </w:rPr>
        <w:t>value of 1.</w:t>
      </w:r>
    </w:p>
    <w:p w14:paraId="3813F621" w14:textId="77777777" w:rsidR="00411127" w:rsidRPr="00727B67" w:rsidRDefault="00411127" w:rsidP="00411127">
      <w:pPr>
        <w:rPr>
          <w:sz w:val="24"/>
          <w:szCs w:val="24"/>
        </w:rPr>
      </w:pPr>
    </w:p>
    <w:p w14:paraId="70D63105" w14:textId="77777777" w:rsidR="00411127" w:rsidRPr="00727B67" w:rsidRDefault="00411127" w:rsidP="00411127">
      <w:pPr>
        <w:rPr>
          <w:sz w:val="24"/>
          <w:szCs w:val="24"/>
        </w:rPr>
      </w:pPr>
      <w:r w:rsidRPr="00727B67">
        <w:rPr>
          <w:sz w:val="24"/>
          <w:szCs w:val="24"/>
        </w:rPr>
        <w:t>In this case, the relative delta is positive (the measured time for the plan</w:t>
      </w:r>
      <w:r w:rsidR="00BE7E50">
        <w:rPr>
          <w:sz w:val="24"/>
          <w:szCs w:val="24"/>
        </w:rPr>
        <w:t xml:space="preserve"> </w:t>
      </w:r>
      <w:r w:rsidRPr="00727B67">
        <w:rPr>
          <w:sz w:val="24"/>
          <w:szCs w:val="24"/>
        </w:rPr>
        <w:t>associated with the higher generation is greater than the extrapolated</w:t>
      </w:r>
      <w:r w:rsidR="00BE7E50">
        <w:rPr>
          <w:sz w:val="24"/>
          <w:szCs w:val="24"/>
        </w:rPr>
        <w:t xml:space="preserve"> </w:t>
      </w:r>
      <w:r w:rsidRPr="00727B67">
        <w:rPr>
          <w:sz w:val="24"/>
          <w:szCs w:val="24"/>
        </w:rPr>
        <w:t>time), which indicates th</w:t>
      </w:r>
      <w:r w:rsidR="00BE7E50">
        <w:rPr>
          <w:sz w:val="24"/>
          <w:szCs w:val="24"/>
        </w:rPr>
        <w:t xml:space="preserve">at the optimizer chose the </w:t>
      </w:r>
      <w:r w:rsidRPr="00BE7E50">
        <w:rPr>
          <w:i/>
          <w:sz w:val="24"/>
          <w:szCs w:val="24"/>
        </w:rPr>
        <w:t>wrong plan</w:t>
      </w:r>
      <w:r w:rsidRPr="00727B67">
        <w:rPr>
          <w:sz w:val="24"/>
          <w:szCs w:val="24"/>
        </w:rPr>
        <w:t>: here,</w:t>
      </w:r>
      <w:r w:rsidR="00BE7E50">
        <w:rPr>
          <w:sz w:val="24"/>
          <w:szCs w:val="24"/>
        </w:rPr>
        <w:t xml:space="preserve"> </w:t>
      </w:r>
      <w:r w:rsidRPr="00727B67">
        <w:rPr>
          <w:sz w:val="24"/>
          <w:szCs w:val="24"/>
        </w:rPr>
        <w:t>Plan B should have been chosen.</w:t>
      </w:r>
    </w:p>
    <w:p w14:paraId="64236F45" w14:textId="77777777" w:rsidR="00411127" w:rsidRPr="00727B67" w:rsidRDefault="00411127" w:rsidP="00411127">
      <w:pPr>
        <w:rPr>
          <w:sz w:val="24"/>
          <w:szCs w:val="24"/>
        </w:rPr>
      </w:pPr>
    </w:p>
    <w:p w14:paraId="3E709DFB" w14:textId="3F56A978" w:rsidR="00411127" w:rsidRPr="00727B67" w:rsidRDefault="00BE7E50" w:rsidP="00411127">
      <w:pPr>
        <w:rPr>
          <w:sz w:val="24"/>
          <w:szCs w:val="24"/>
        </w:rPr>
      </w:pPr>
      <w:r>
        <w:rPr>
          <w:sz w:val="24"/>
          <w:szCs w:val="24"/>
        </w:rPr>
        <w:t xml:space="preserve">On the other hand, a </w:t>
      </w:r>
      <w:r w:rsidRPr="00BE7E50">
        <w:rPr>
          <w:i/>
          <w:sz w:val="24"/>
          <w:szCs w:val="24"/>
        </w:rPr>
        <w:t>negative</w:t>
      </w:r>
      <w:r w:rsidR="00411127" w:rsidRPr="00727B67">
        <w:rPr>
          <w:sz w:val="24"/>
          <w:szCs w:val="24"/>
        </w:rPr>
        <w:t xml:space="preserve"> relative delta (where the measured</w:t>
      </w:r>
      <w:r>
        <w:rPr>
          <w:sz w:val="24"/>
          <w:szCs w:val="24"/>
        </w:rPr>
        <w:t xml:space="preserve"> </w:t>
      </w:r>
      <w:r w:rsidR="00411127" w:rsidRPr="00727B67">
        <w:rPr>
          <w:sz w:val="24"/>
          <w:szCs w:val="24"/>
        </w:rPr>
        <w:t>time for the plan associated with the higher generation is lower than the</w:t>
      </w:r>
      <w:r>
        <w:rPr>
          <w:sz w:val="24"/>
          <w:szCs w:val="24"/>
        </w:rPr>
        <w:t xml:space="preserve"> </w:t>
      </w:r>
      <w:r w:rsidR="00411127" w:rsidRPr="00727B67">
        <w:rPr>
          <w:sz w:val="24"/>
          <w:szCs w:val="24"/>
        </w:rPr>
        <w:t>extrapolated time, such as that illustr</w:t>
      </w:r>
      <w:r>
        <w:rPr>
          <w:sz w:val="24"/>
          <w:szCs w:val="24"/>
        </w:rPr>
        <w:t xml:space="preserve">ated in Figure </w:t>
      </w:r>
      <w:r w:rsidR="00FB5039">
        <w:rPr>
          <w:sz w:val="24"/>
          <w:szCs w:val="24"/>
        </w:rPr>
        <w:t>S</w:t>
      </w:r>
      <w:ins w:id="257" w:author="Richard Snodgrass" w:date="2017-03-27T15:54:00Z">
        <w:r w:rsidR="00D46BF0">
          <w:rPr>
            <w:sz w:val="24"/>
            <w:szCs w:val="24"/>
          </w:rPr>
          <w:t>2</w:t>
        </w:r>
      </w:ins>
      <w:del w:id="258" w:author="Richard Snodgrass" w:date="2017-03-27T15:54:00Z">
        <w:r w:rsidDel="00D46BF0">
          <w:rPr>
            <w:sz w:val="24"/>
            <w:szCs w:val="24"/>
          </w:rPr>
          <w:delText>1</w:delText>
        </w:r>
      </w:del>
      <w:r w:rsidR="00411127" w:rsidRPr="00727B67">
        <w:rPr>
          <w:sz w:val="24"/>
          <w:szCs w:val="24"/>
        </w:rPr>
        <w:t>)</w:t>
      </w:r>
      <w:r>
        <w:rPr>
          <w:sz w:val="24"/>
          <w:szCs w:val="24"/>
        </w:rPr>
        <w:t xml:space="preserve"> </w:t>
      </w:r>
      <w:r w:rsidR="00411127" w:rsidRPr="00727B67">
        <w:rPr>
          <w:sz w:val="24"/>
          <w:szCs w:val="24"/>
        </w:rPr>
        <w:t>implies that the additional operator(s) available to the minimally</w:t>
      </w:r>
      <w:r>
        <w:rPr>
          <w:sz w:val="24"/>
          <w:szCs w:val="24"/>
        </w:rPr>
        <w:t xml:space="preserve"> </w:t>
      </w:r>
      <w:r w:rsidR="00411127" w:rsidRPr="00727B67">
        <w:rPr>
          <w:sz w:val="24"/>
          <w:szCs w:val="24"/>
        </w:rPr>
        <w:t>applicable generation of the upper plan were indeed beneficial, in that that</w:t>
      </w:r>
      <w:r>
        <w:rPr>
          <w:sz w:val="24"/>
          <w:szCs w:val="24"/>
        </w:rPr>
        <w:t xml:space="preserve"> </w:t>
      </w:r>
      <w:r w:rsidR="00411127" w:rsidRPr="00727B67">
        <w:rPr>
          <w:sz w:val="24"/>
          <w:szCs w:val="24"/>
        </w:rPr>
        <w:t>plan was faster. (In such cases, we again divide by the larger</w:t>
      </w:r>
      <w:r>
        <w:rPr>
          <w:sz w:val="24"/>
          <w:szCs w:val="24"/>
        </w:rPr>
        <w:t xml:space="preserve"> value, so the minimum</w:t>
      </w:r>
      <w:r w:rsidR="00FB5039">
        <w:rPr>
          <w:sz w:val="24"/>
          <w:szCs w:val="24"/>
        </w:rPr>
        <w:t xml:space="preserve"> possible value</w:t>
      </w:r>
      <w:r>
        <w:rPr>
          <w:sz w:val="24"/>
          <w:szCs w:val="24"/>
        </w:rPr>
        <w:t xml:space="preserve"> is </w:t>
      </w:r>
      <w:r w:rsidR="00411127" w:rsidRPr="00727B67">
        <w:rPr>
          <w:sz w:val="24"/>
          <w:szCs w:val="24"/>
        </w:rPr>
        <w:t>-1.)</w:t>
      </w:r>
    </w:p>
    <w:p w14:paraId="01697FF4" w14:textId="77777777" w:rsidR="00411127" w:rsidRPr="00727B67" w:rsidRDefault="00411127" w:rsidP="00411127">
      <w:pPr>
        <w:rPr>
          <w:sz w:val="24"/>
          <w:szCs w:val="24"/>
        </w:rPr>
      </w:pPr>
    </w:p>
    <w:p w14:paraId="475E57FB" w14:textId="77777777" w:rsidR="00BE7E50" w:rsidRDefault="00411127" w:rsidP="00411127">
      <w:pPr>
        <w:rPr>
          <w:sz w:val="24"/>
          <w:szCs w:val="24"/>
        </w:rPr>
      </w:pPr>
      <w:r w:rsidRPr="00727B67">
        <w:rPr>
          <w:sz w:val="24"/>
          <w:szCs w:val="24"/>
        </w:rPr>
        <w:t>Summarizing, a</w:t>
      </w:r>
      <w:r w:rsidR="00BE7E50">
        <w:rPr>
          <w:sz w:val="24"/>
          <w:szCs w:val="24"/>
        </w:rPr>
        <w:t xml:space="preserve"> </w:t>
      </w:r>
      <w:r w:rsidRPr="00727B67">
        <w:rPr>
          <w:sz w:val="24"/>
          <w:szCs w:val="24"/>
        </w:rPr>
        <w:t>positive relative delta (extrapolated in either the forward or backward direction) implies the presence of suboptimality: the wrong</w:t>
      </w:r>
      <w:r w:rsidR="00BE7E50">
        <w:rPr>
          <w:sz w:val="24"/>
          <w:szCs w:val="24"/>
        </w:rPr>
        <w:t xml:space="preserve"> plan was chosen by the DBMS</w:t>
      </w:r>
      <w:r w:rsidRPr="00727B67">
        <w:rPr>
          <w:sz w:val="24"/>
          <w:szCs w:val="24"/>
        </w:rPr>
        <w:t xml:space="preserve"> generation, perhaps due to the greater number of</w:t>
      </w:r>
      <w:r w:rsidR="00BE7E50">
        <w:rPr>
          <w:sz w:val="24"/>
          <w:szCs w:val="24"/>
        </w:rPr>
        <w:t xml:space="preserve"> </w:t>
      </w:r>
      <w:r w:rsidRPr="00727B67">
        <w:rPr>
          <w:sz w:val="24"/>
          <w:szCs w:val="24"/>
        </w:rPr>
        <w:t>operators available. A negative relative delta (forward or bac</w:t>
      </w:r>
      <w:r w:rsidR="00BE7E50">
        <w:rPr>
          <w:sz w:val="24"/>
          <w:szCs w:val="24"/>
        </w:rPr>
        <w:t xml:space="preserve">kward) implies the </w:t>
      </w:r>
      <w:r w:rsidR="00BE7E50" w:rsidRPr="00BE7E50">
        <w:rPr>
          <w:i/>
          <w:sz w:val="24"/>
          <w:szCs w:val="24"/>
        </w:rPr>
        <w:t>absence</w:t>
      </w:r>
      <w:r w:rsidRPr="00727B67">
        <w:rPr>
          <w:sz w:val="24"/>
          <w:szCs w:val="24"/>
        </w:rPr>
        <w:t xml:space="preserve"> of</w:t>
      </w:r>
      <w:r w:rsidR="00BE7E50">
        <w:rPr>
          <w:sz w:val="24"/>
          <w:szCs w:val="24"/>
        </w:rPr>
        <w:t xml:space="preserve"> </w:t>
      </w:r>
      <w:r w:rsidRPr="00727B67">
        <w:rPr>
          <w:sz w:val="24"/>
          <w:szCs w:val="24"/>
        </w:rPr>
        <w:t>suboptimality: the chosen plan was faster at that cardinality than the one</w:t>
      </w:r>
      <w:r w:rsidR="00BE7E50">
        <w:rPr>
          <w:sz w:val="24"/>
          <w:szCs w:val="24"/>
        </w:rPr>
        <w:t xml:space="preserve"> </w:t>
      </w:r>
      <w:r w:rsidRPr="00727B67">
        <w:rPr>
          <w:sz w:val="24"/>
          <w:szCs w:val="24"/>
        </w:rPr>
        <w:t xml:space="preserve">chosen at the adjacent cardinality. </w:t>
      </w:r>
    </w:p>
    <w:p w14:paraId="12E726FB" w14:textId="77777777" w:rsidR="00411127" w:rsidRPr="00727B67" w:rsidRDefault="00411127" w:rsidP="00411127">
      <w:pPr>
        <w:rPr>
          <w:sz w:val="24"/>
          <w:szCs w:val="24"/>
        </w:rPr>
      </w:pPr>
      <w:r w:rsidRPr="00727B67">
        <w:rPr>
          <w:sz w:val="24"/>
          <w:szCs w:val="24"/>
        </w:rPr>
        <w:lastRenderedPageBreak/>
        <w:t>There are six orthogonal possibilities for each change point (that</w:t>
      </w:r>
      <w:r w:rsidR="000C36BD">
        <w:rPr>
          <w:sz w:val="24"/>
          <w:szCs w:val="24"/>
        </w:rPr>
        <w:t xml:space="preserve"> </w:t>
      </w:r>
      <w:r w:rsidRPr="00727B67">
        <w:rPr>
          <w:sz w:val="24"/>
          <w:szCs w:val="24"/>
        </w:rPr>
        <w:t>is, a pair of adjacent Q@Cs), a total of 66,769 pairs/change</w:t>
      </w:r>
      <w:r w:rsidR="000C36BD">
        <w:rPr>
          <w:sz w:val="24"/>
          <w:szCs w:val="24"/>
        </w:rPr>
        <w:t xml:space="preserve"> points from the experiment</w:t>
      </w:r>
      <w:r w:rsidRPr="00727B67">
        <w:rPr>
          <w:sz w:val="24"/>
          <w:szCs w:val="24"/>
        </w:rPr>
        <w:t>. (There is also the</w:t>
      </w:r>
      <w:r w:rsidR="000C36BD">
        <w:rPr>
          <w:sz w:val="24"/>
          <w:szCs w:val="24"/>
        </w:rPr>
        <w:t xml:space="preserve"> </w:t>
      </w:r>
      <w:r w:rsidRPr="00727B67">
        <w:rPr>
          <w:sz w:val="24"/>
          <w:szCs w:val="24"/>
        </w:rPr>
        <w:t>case of a query instance containing a lone Q@C, which we don't consider further.)</w:t>
      </w:r>
    </w:p>
    <w:p w14:paraId="48CF3271" w14:textId="77777777" w:rsidR="00411127" w:rsidRPr="00727B67" w:rsidRDefault="00411127" w:rsidP="00411127">
      <w:pPr>
        <w:rPr>
          <w:sz w:val="24"/>
          <w:szCs w:val="24"/>
        </w:rPr>
      </w:pPr>
    </w:p>
    <w:p w14:paraId="4FCA97B3" w14:textId="1BBFAE98" w:rsidR="000C36BD" w:rsidRPr="00D46BF0" w:rsidRDefault="000C36BD" w:rsidP="00D834DC">
      <w:pPr>
        <w:pStyle w:val="ListParagraph"/>
        <w:numPr>
          <w:ilvl w:val="0"/>
          <w:numId w:val="12"/>
        </w:numPr>
        <w:rPr>
          <w:sz w:val="24"/>
          <w:szCs w:val="24"/>
        </w:rPr>
      </w:pPr>
      <w:r w:rsidRPr="000C36BD">
        <w:rPr>
          <w:sz w:val="24"/>
          <w:szCs w:val="24"/>
        </w:rPr>
        <w:t>T</w:t>
      </w:r>
      <w:r w:rsidR="00411127" w:rsidRPr="000C36BD">
        <w:rPr>
          <w:sz w:val="24"/>
          <w:szCs w:val="24"/>
        </w:rPr>
        <w:t xml:space="preserve">he pair of Q@Cs </w:t>
      </w:r>
      <w:r w:rsidRPr="000C36BD">
        <w:rPr>
          <w:sz w:val="24"/>
          <w:szCs w:val="24"/>
        </w:rPr>
        <w:t>share</w:t>
      </w:r>
      <w:ins w:id="259" w:author="Youngkyoon Suh" w:date="2017-03-24T14:29:00Z">
        <w:r w:rsidR="00840C07">
          <w:rPr>
            <w:sz w:val="24"/>
            <w:szCs w:val="24"/>
          </w:rPr>
          <w:t>s</w:t>
        </w:r>
      </w:ins>
      <w:r w:rsidRPr="000C36BD">
        <w:rPr>
          <w:sz w:val="24"/>
          <w:szCs w:val="24"/>
        </w:rPr>
        <w:t xml:space="preserve"> the same generation: </w:t>
      </w:r>
      <w:r w:rsidRPr="000C36BD">
        <w:rPr>
          <w:i/>
          <w:sz w:val="24"/>
          <w:szCs w:val="24"/>
        </w:rPr>
        <w:t>mingen</w:t>
      </w:r>
      <w:r w:rsidRPr="00FB5039">
        <w:rPr>
          <w:sz w:val="24"/>
          <w:szCs w:val="24"/>
        </w:rPr>
        <w:t>(</w:t>
      </w:r>
      <w:r w:rsidRPr="000C36BD">
        <w:rPr>
          <w:i/>
          <w:sz w:val="24"/>
          <w:szCs w:val="24"/>
        </w:rPr>
        <w:t>lower</w:t>
      </w:r>
      <w:r w:rsidR="00411127" w:rsidRPr="00FB5039">
        <w:rPr>
          <w:sz w:val="24"/>
          <w:szCs w:val="24"/>
        </w:rPr>
        <w:t>) =</w:t>
      </w:r>
      <w:r w:rsidR="00FB5039">
        <w:rPr>
          <w:sz w:val="24"/>
          <w:szCs w:val="24"/>
        </w:rPr>
        <w:t xml:space="preserve"> </w:t>
      </w:r>
      <w:r w:rsidRPr="000C36BD">
        <w:rPr>
          <w:i/>
          <w:sz w:val="24"/>
          <w:szCs w:val="24"/>
        </w:rPr>
        <w:t>mingen</w:t>
      </w:r>
      <w:r w:rsidR="00411127" w:rsidRPr="00FB5039">
        <w:rPr>
          <w:sz w:val="24"/>
          <w:szCs w:val="24"/>
        </w:rPr>
        <w:t>(</w:t>
      </w:r>
      <w:r w:rsidRPr="000C36BD">
        <w:rPr>
          <w:i/>
          <w:sz w:val="24"/>
          <w:szCs w:val="24"/>
        </w:rPr>
        <w:t>upper</w:t>
      </w:r>
      <w:r w:rsidRPr="00FB5039">
        <w:rPr>
          <w:sz w:val="24"/>
          <w:szCs w:val="24"/>
        </w:rPr>
        <w:t>)</w:t>
      </w:r>
      <w:r w:rsidR="00D834DC">
        <w:rPr>
          <w:sz w:val="24"/>
          <w:szCs w:val="24"/>
        </w:rPr>
        <w:t xml:space="preserve"> </w:t>
      </w:r>
      <w:r w:rsidR="00411127" w:rsidRPr="00D46BF0">
        <w:rPr>
          <w:sz w:val="24"/>
          <w:szCs w:val="24"/>
        </w:rPr>
        <w:t>(</w:t>
      </w:r>
      <w:r w:rsidRPr="00D46BF0">
        <w:rPr>
          <w:sz w:val="24"/>
          <w:szCs w:val="24"/>
        </w:rPr>
        <w:t>62,903 Q@C pairs, 94.2</w:t>
      </w:r>
      <w:r w:rsidR="00411127" w:rsidRPr="00D46BF0">
        <w:rPr>
          <w:sz w:val="24"/>
          <w:szCs w:val="24"/>
        </w:rPr>
        <w:t>%), which we don't consider further.</w:t>
      </w:r>
    </w:p>
    <w:p w14:paraId="2A2A926F" w14:textId="77777777" w:rsidR="000C36BD" w:rsidRDefault="00411127" w:rsidP="00411127">
      <w:pPr>
        <w:pStyle w:val="ListParagraph"/>
        <w:numPr>
          <w:ilvl w:val="0"/>
          <w:numId w:val="12"/>
        </w:numPr>
        <w:rPr>
          <w:sz w:val="24"/>
          <w:szCs w:val="24"/>
        </w:rPr>
      </w:pPr>
      <w:r w:rsidRPr="000C36BD">
        <w:rPr>
          <w:sz w:val="24"/>
          <w:szCs w:val="24"/>
        </w:rPr>
        <w:t>The extrapolation yielded a computed query</w:t>
      </w:r>
      <w:r w:rsidR="000C36BD" w:rsidRPr="000C36BD">
        <w:rPr>
          <w:sz w:val="24"/>
          <w:szCs w:val="24"/>
        </w:rPr>
        <w:t xml:space="preserve"> </w:t>
      </w:r>
      <w:r w:rsidRPr="000C36BD">
        <w:rPr>
          <w:sz w:val="24"/>
          <w:szCs w:val="24"/>
        </w:rPr>
        <w:t>time that was negative, whi</w:t>
      </w:r>
      <w:r w:rsidR="000C36BD" w:rsidRPr="000C36BD">
        <w:rPr>
          <w:sz w:val="24"/>
          <w:szCs w:val="24"/>
        </w:rPr>
        <w:t>ch we also drop (10 pairs, 0.01</w:t>
      </w:r>
      <w:r w:rsidRPr="000C36BD">
        <w:rPr>
          <w:sz w:val="24"/>
          <w:szCs w:val="24"/>
        </w:rPr>
        <w:t>%).</w:t>
      </w:r>
    </w:p>
    <w:p w14:paraId="3E406F16" w14:textId="49C631D6" w:rsidR="000C36BD" w:rsidRDefault="00411127" w:rsidP="00411127">
      <w:pPr>
        <w:pStyle w:val="ListParagraph"/>
        <w:numPr>
          <w:ilvl w:val="0"/>
          <w:numId w:val="12"/>
        </w:numPr>
        <w:rPr>
          <w:sz w:val="24"/>
          <w:szCs w:val="24"/>
        </w:rPr>
      </w:pPr>
      <w:r w:rsidRPr="000C36BD">
        <w:rPr>
          <w:sz w:val="24"/>
          <w:szCs w:val="24"/>
        </w:rPr>
        <w:t>The extrapolation from above and indicating</w:t>
      </w:r>
      <w:r w:rsidR="000C36BD" w:rsidRPr="000C36BD">
        <w:rPr>
          <w:sz w:val="24"/>
          <w:szCs w:val="24"/>
        </w:rPr>
        <w:t xml:space="preserve"> no suboptimality, termed a </w:t>
      </w:r>
      <w:r w:rsidRPr="000C36BD">
        <w:rPr>
          <w:i/>
          <w:sz w:val="24"/>
          <w:szCs w:val="24"/>
        </w:rPr>
        <w:t>negative backward relative</w:t>
      </w:r>
      <w:r w:rsidR="000C36BD" w:rsidRPr="000C36BD">
        <w:rPr>
          <w:i/>
          <w:sz w:val="24"/>
          <w:szCs w:val="24"/>
        </w:rPr>
        <w:t xml:space="preserve"> delta</w:t>
      </w:r>
      <w:r w:rsidRPr="000C36BD">
        <w:rPr>
          <w:sz w:val="24"/>
          <w:szCs w:val="24"/>
        </w:rPr>
        <w:t>, as</w:t>
      </w:r>
      <w:r w:rsidR="00FB5039">
        <w:rPr>
          <w:sz w:val="24"/>
          <w:szCs w:val="24"/>
        </w:rPr>
        <w:t xml:space="preserve"> </w:t>
      </w:r>
      <w:r w:rsidRPr="000C36BD">
        <w:rPr>
          <w:sz w:val="24"/>
          <w:szCs w:val="24"/>
        </w:rPr>
        <w:t>exemplified in Figure</w:t>
      </w:r>
      <w:r w:rsidR="000C36BD" w:rsidRPr="000C36BD">
        <w:rPr>
          <w:sz w:val="24"/>
          <w:szCs w:val="24"/>
        </w:rPr>
        <w:t xml:space="preserve"> </w:t>
      </w:r>
      <w:del w:id="260" w:author="Youngkyoon Suh" w:date="2017-03-23T16:32:00Z">
        <w:r w:rsidR="000C36BD" w:rsidRPr="000C36BD" w:rsidDel="00274112">
          <w:rPr>
            <w:sz w:val="24"/>
            <w:szCs w:val="24"/>
          </w:rPr>
          <w:delText>1</w:delText>
        </w:r>
      </w:del>
      <w:ins w:id="261" w:author="Youngkyoon Suh" w:date="2017-03-24T14:30:00Z">
        <w:r w:rsidR="00D834DC">
          <w:rPr>
            <w:sz w:val="24"/>
            <w:szCs w:val="24"/>
          </w:rPr>
          <w:t>S</w:t>
        </w:r>
      </w:ins>
      <w:ins w:id="262" w:author="Richard Snodgrass" w:date="2017-03-27T15:55:00Z">
        <w:r w:rsidR="00D46BF0">
          <w:rPr>
            <w:sz w:val="24"/>
            <w:szCs w:val="24"/>
          </w:rPr>
          <w:t>2</w:t>
        </w:r>
      </w:ins>
      <w:ins w:id="263" w:author="Youngkyoon Suh" w:date="2017-03-24T14:30:00Z">
        <w:del w:id="264" w:author="Richard Snodgrass" w:date="2017-03-27T15:55:00Z">
          <w:r w:rsidR="00D834DC" w:rsidDel="00D46BF0">
            <w:rPr>
              <w:sz w:val="24"/>
              <w:szCs w:val="24"/>
            </w:rPr>
            <w:delText>1</w:delText>
          </w:r>
        </w:del>
      </w:ins>
      <w:r w:rsidRPr="000C36BD">
        <w:rPr>
          <w:sz w:val="24"/>
          <w:szCs w:val="24"/>
        </w:rPr>
        <w:t>, examined earlier (492 pairs,</w:t>
      </w:r>
      <w:r w:rsidR="000C36BD" w:rsidRPr="000C36BD">
        <w:rPr>
          <w:sz w:val="24"/>
          <w:szCs w:val="24"/>
        </w:rPr>
        <w:t xml:space="preserve"> </w:t>
      </w:r>
      <w:r w:rsidRPr="000C36BD">
        <w:rPr>
          <w:sz w:val="24"/>
          <w:szCs w:val="24"/>
        </w:rPr>
        <w:t>0.7%).</w:t>
      </w:r>
    </w:p>
    <w:p w14:paraId="48F272C3" w14:textId="0495CE25" w:rsidR="009B1388" w:rsidRDefault="00411127" w:rsidP="00411127">
      <w:pPr>
        <w:pStyle w:val="ListParagraph"/>
        <w:numPr>
          <w:ilvl w:val="0"/>
          <w:numId w:val="12"/>
        </w:numPr>
        <w:rPr>
          <w:sz w:val="24"/>
          <w:szCs w:val="24"/>
        </w:rPr>
      </w:pPr>
      <w:r w:rsidRPr="009B1388">
        <w:rPr>
          <w:sz w:val="24"/>
          <w:szCs w:val="24"/>
        </w:rPr>
        <w:t>T</w:t>
      </w:r>
      <w:r w:rsidR="00D4681D" w:rsidRPr="009B1388">
        <w:rPr>
          <w:sz w:val="24"/>
          <w:szCs w:val="24"/>
        </w:rPr>
        <w:t xml:space="preserve">he extrapolation, termed a </w:t>
      </w:r>
      <w:r w:rsidRPr="009B1388">
        <w:rPr>
          <w:i/>
          <w:sz w:val="24"/>
          <w:szCs w:val="24"/>
        </w:rPr>
        <w:t xml:space="preserve">positive backward </w:t>
      </w:r>
      <w:r w:rsidR="009B1388" w:rsidRPr="009B1388">
        <w:rPr>
          <w:i/>
          <w:sz w:val="24"/>
          <w:szCs w:val="24"/>
        </w:rPr>
        <w:t>relative delta</w:t>
      </w:r>
      <w:r w:rsidRPr="009B1388">
        <w:rPr>
          <w:sz w:val="24"/>
          <w:szCs w:val="24"/>
        </w:rPr>
        <w:t xml:space="preserve"> and exempli</w:t>
      </w:r>
      <w:r w:rsidR="009B1388" w:rsidRPr="009B1388">
        <w:rPr>
          <w:sz w:val="24"/>
          <w:szCs w:val="24"/>
        </w:rPr>
        <w:t xml:space="preserve">fied in Figure </w:t>
      </w:r>
      <w:ins w:id="265" w:author="Youngkyoon Suh" w:date="2017-03-24T14:31:00Z">
        <w:r w:rsidR="00D834DC">
          <w:rPr>
            <w:sz w:val="24"/>
            <w:szCs w:val="24"/>
          </w:rPr>
          <w:t>S</w:t>
        </w:r>
      </w:ins>
      <w:ins w:id="266" w:author="Richard Snodgrass" w:date="2017-03-27T15:55:00Z">
        <w:r w:rsidR="00D46BF0">
          <w:rPr>
            <w:sz w:val="24"/>
            <w:szCs w:val="24"/>
          </w:rPr>
          <w:t>3</w:t>
        </w:r>
      </w:ins>
      <w:del w:id="267" w:author="Richard Snodgrass" w:date="2017-03-27T15:55:00Z">
        <w:r w:rsidR="009B1388" w:rsidRPr="009B1388" w:rsidDel="00D46BF0">
          <w:rPr>
            <w:sz w:val="24"/>
            <w:szCs w:val="24"/>
          </w:rPr>
          <w:delText>2</w:delText>
        </w:r>
      </w:del>
      <w:r w:rsidRPr="009B1388">
        <w:rPr>
          <w:sz w:val="24"/>
          <w:szCs w:val="24"/>
        </w:rPr>
        <w:t>, indicates</w:t>
      </w:r>
      <w:r w:rsidR="009B1388" w:rsidRPr="009B1388">
        <w:rPr>
          <w:sz w:val="24"/>
          <w:szCs w:val="24"/>
        </w:rPr>
        <w:t xml:space="preserve"> </w:t>
      </w:r>
      <w:r w:rsidRPr="009B1388">
        <w:rPr>
          <w:sz w:val="24"/>
          <w:szCs w:val="24"/>
        </w:rPr>
        <w:t xml:space="preserve">a </w:t>
      </w:r>
      <w:r w:rsidR="009B1388" w:rsidRPr="009B1388">
        <w:rPr>
          <w:sz w:val="24"/>
          <w:szCs w:val="24"/>
        </w:rPr>
        <w:t>suboptimal plan (583 pairs, 0.9</w:t>
      </w:r>
      <w:r w:rsidRPr="009B1388">
        <w:rPr>
          <w:sz w:val="24"/>
          <w:szCs w:val="24"/>
        </w:rPr>
        <w:t>%).</w:t>
      </w:r>
    </w:p>
    <w:p w14:paraId="18297F87" w14:textId="77777777" w:rsidR="009B1388" w:rsidRDefault="009B1388" w:rsidP="00411127">
      <w:pPr>
        <w:pStyle w:val="ListParagraph"/>
        <w:numPr>
          <w:ilvl w:val="0"/>
          <w:numId w:val="12"/>
        </w:numPr>
        <w:rPr>
          <w:sz w:val="24"/>
          <w:szCs w:val="24"/>
        </w:rPr>
      </w:pPr>
      <w:r w:rsidRPr="009B1388">
        <w:rPr>
          <w:sz w:val="24"/>
          <w:szCs w:val="24"/>
        </w:rPr>
        <w:t xml:space="preserve">The extrapolation was a </w:t>
      </w:r>
      <w:r w:rsidRPr="009B1388">
        <w:rPr>
          <w:i/>
          <w:sz w:val="24"/>
          <w:szCs w:val="24"/>
        </w:rPr>
        <w:t>negative forward relative delta</w:t>
      </w:r>
      <w:r w:rsidR="00411127" w:rsidRPr="009B1388">
        <w:rPr>
          <w:sz w:val="24"/>
          <w:szCs w:val="24"/>
        </w:rPr>
        <w:t>,</w:t>
      </w:r>
      <w:r w:rsidRPr="009B1388">
        <w:rPr>
          <w:sz w:val="24"/>
          <w:szCs w:val="24"/>
        </w:rPr>
        <w:t xml:space="preserve"> </w:t>
      </w:r>
      <w:r w:rsidR="00411127" w:rsidRPr="009B1388">
        <w:rPr>
          <w:sz w:val="24"/>
          <w:szCs w:val="24"/>
        </w:rPr>
        <w:t>indicating no</w:t>
      </w:r>
      <w:r w:rsidRPr="009B1388">
        <w:rPr>
          <w:sz w:val="24"/>
          <w:szCs w:val="24"/>
        </w:rPr>
        <w:t xml:space="preserve"> suboptimality (1218 pairs, 1.8</w:t>
      </w:r>
      <w:r w:rsidR="00411127" w:rsidRPr="009B1388">
        <w:rPr>
          <w:sz w:val="24"/>
          <w:szCs w:val="24"/>
        </w:rPr>
        <w:t>%).</w:t>
      </w:r>
    </w:p>
    <w:p w14:paraId="0B0E2BF9" w14:textId="4FEA76B4" w:rsidR="00411127" w:rsidRDefault="00411127" w:rsidP="00411127">
      <w:pPr>
        <w:pStyle w:val="ListParagraph"/>
        <w:numPr>
          <w:ilvl w:val="0"/>
          <w:numId w:val="12"/>
        </w:numPr>
        <w:rPr>
          <w:sz w:val="24"/>
          <w:szCs w:val="24"/>
        </w:rPr>
      </w:pPr>
      <w:r w:rsidRPr="009B1388">
        <w:rPr>
          <w:sz w:val="24"/>
          <w:szCs w:val="24"/>
        </w:rPr>
        <w:t>A</w:t>
      </w:r>
      <w:ins w:id="268" w:author="Youngkyoon Suh" w:date="2017-03-24T14:32:00Z">
        <w:r w:rsidR="00787B6A">
          <w:rPr>
            <w:sz w:val="24"/>
            <w:szCs w:val="24"/>
          </w:rPr>
          <w:t>n</w:t>
        </w:r>
      </w:ins>
      <w:r w:rsidRPr="009B1388">
        <w:rPr>
          <w:sz w:val="24"/>
          <w:szCs w:val="24"/>
        </w:rPr>
        <w:t xml:space="preserve"> extrapolation was from below (c</w:t>
      </w:r>
      <w:r w:rsidR="009B1388" w:rsidRPr="009B1388">
        <w:rPr>
          <w:sz w:val="24"/>
          <w:szCs w:val="24"/>
        </w:rPr>
        <w:t xml:space="preserve">onsider Figure </w:t>
      </w:r>
      <w:ins w:id="269" w:author="Youngkyoon Suh" w:date="2017-03-24T14:30:00Z">
        <w:r w:rsidR="00D834DC">
          <w:rPr>
            <w:sz w:val="24"/>
            <w:szCs w:val="24"/>
          </w:rPr>
          <w:t>S</w:t>
        </w:r>
      </w:ins>
      <w:del w:id="270" w:author="Youngkyoon Suh" w:date="2017-03-23T16:33:00Z">
        <w:r w:rsidR="009B1388" w:rsidRPr="009B1388" w:rsidDel="00274112">
          <w:rPr>
            <w:sz w:val="24"/>
            <w:szCs w:val="24"/>
          </w:rPr>
          <w:delText>1</w:delText>
        </w:r>
        <w:r w:rsidR="00F54D1C" w:rsidDel="00274112">
          <w:rPr>
            <w:sz w:val="24"/>
            <w:szCs w:val="24"/>
          </w:rPr>
          <w:delText xml:space="preserve"> </w:delText>
        </w:r>
      </w:del>
      <w:ins w:id="271" w:author="Richard Snodgrass" w:date="2017-03-27T15:55:00Z">
        <w:r w:rsidR="00D46BF0">
          <w:rPr>
            <w:sz w:val="24"/>
            <w:szCs w:val="24"/>
          </w:rPr>
          <w:t>2</w:t>
        </w:r>
      </w:ins>
      <w:ins w:id="272" w:author="Youngkyoon Suh" w:date="2017-03-24T14:36:00Z">
        <w:del w:id="273" w:author="Richard Snodgrass" w:date="2017-03-27T15:55:00Z">
          <w:r w:rsidR="00247244" w:rsidDel="00D46BF0">
            <w:rPr>
              <w:sz w:val="24"/>
              <w:szCs w:val="24"/>
            </w:rPr>
            <w:delText>1</w:delText>
          </w:r>
        </w:del>
      </w:ins>
      <w:ins w:id="274" w:author="Youngkyoon Suh" w:date="2017-03-23T16:33:00Z">
        <w:r w:rsidR="00274112">
          <w:rPr>
            <w:sz w:val="24"/>
            <w:szCs w:val="24"/>
          </w:rPr>
          <w:t xml:space="preserve"> </w:t>
        </w:r>
      </w:ins>
      <w:r w:rsidR="00F54D1C">
        <w:rPr>
          <w:sz w:val="24"/>
          <w:szCs w:val="24"/>
        </w:rPr>
        <w:t xml:space="preserve">but with </w:t>
      </w:r>
      <w:r w:rsidRPr="009B1388">
        <w:rPr>
          <w:sz w:val="24"/>
          <w:szCs w:val="24"/>
        </w:rPr>
        <w:t xml:space="preserve">Plan A from generation </w:t>
      </w:r>
      <w:r w:rsidR="00247244">
        <w:rPr>
          <w:sz w:val="24"/>
          <w:szCs w:val="24"/>
        </w:rPr>
        <w:t>4</w:t>
      </w:r>
      <w:r w:rsidRPr="009B1388">
        <w:rPr>
          <w:sz w:val="24"/>
          <w:szCs w:val="24"/>
        </w:rPr>
        <w:t>; we would then need to extrapolate from the</w:t>
      </w:r>
      <w:r w:rsidR="009B1388" w:rsidRPr="009B1388">
        <w:rPr>
          <w:sz w:val="24"/>
          <w:szCs w:val="24"/>
        </w:rPr>
        <w:t xml:space="preserve"> closest Plan B, which is </w:t>
      </w:r>
      <w:r w:rsidR="009B1388" w:rsidRPr="009B1388">
        <w:rPr>
          <w:i/>
          <w:sz w:val="24"/>
          <w:szCs w:val="24"/>
        </w:rPr>
        <w:t>at a smaller cardinality</w:t>
      </w:r>
      <w:r w:rsidR="009B1388" w:rsidRPr="009B1388">
        <w:rPr>
          <w:sz w:val="24"/>
          <w:szCs w:val="24"/>
        </w:rPr>
        <w:t xml:space="preserve">), in a </w:t>
      </w:r>
      <w:r w:rsidRPr="009B1388">
        <w:rPr>
          <w:i/>
          <w:sz w:val="24"/>
          <w:szCs w:val="24"/>
        </w:rPr>
        <w:t>forward direction</w:t>
      </w:r>
      <w:r w:rsidR="009B1388" w:rsidRPr="009B1388">
        <w:rPr>
          <w:sz w:val="24"/>
          <w:szCs w:val="24"/>
        </w:rPr>
        <w:t xml:space="preserve">, to compute a </w:t>
      </w:r>
      <w:r w:rsidR="009B1388" w:rsidRPr="009B1388">
        <w:rPr>
          <w:i/>
          <w:sz w:val="24"/>
          <w:szCs w:val="24"/>
        </w:rPr>
        <w:t>positive forward relative delta</w:t>
      </w:r>
      <w:r w:rsidRPr="009B1388">
        <w:rPr>
          <w:sz w:val="24"/>
          <w:szCs w:val="24"/>
        </w:rPr>
        <w:t>,</w:t>
      </w:r>
      <w:r w:rsidR="009B1388" w:rsidRPr="009B1388">
        <w:rPr>
          <w:sz w:val="24"/>
          <w:szCs w:val="24"/>
        </w:rPr>
        <w:t xml:space="preserve"> </w:t>
      </w:r>
      <w:del w:id="275" w:author="Youngkyoon Suh" w:date="2017-03-24T14:32:00Z">
        <w:r w:rsidRPr="009B1388" w:rsidDel="00D834DC">
          <w:rPr>
            <w:sz w:val="24"/>
            <w:szCs w:val="24"/>
          </w:rPr>
          <w:delText xml:space="preserve"> </w:delText>
        </w:r>
      </w:del>
      <w:r w:rsidRPr="009B1388">
        <w:rPr>
          <w:sz w:val="24"/>
          <w:szCs w:val="24"/>
        </w:rPr>
        <w:t xml:space="preserve">indicating a </w:t>
      </w:r>
      <w:r w:rsidR="009B1388">
        <w:rPr>
          <w:sz w:val="24"/>
          <w:szCs w:val="24"/>
        </w:rPr>
        <w:t>suboptimal plan (795 pairs, 1.2%)</w:t>
      </w:r>
      <w:ins w:id="276" w:author="Youngkyoon Suh" w:date="2017-03-24T14:32:00Z">
        <w:r w:rsidR="00D834DC">
          <w:rPr>
            <w:sz w:val="24"/>
            <w:szCs w:val="24"/>
          </w:rPr>
          <w:t>.</w:t>
        </w:r>
      </w:ins>
    </w:p>
    <w:p w14:paraId="39B99F56" w14:textId="77777777" w:rsidR="00F54D1C" w:rsidRPr="009B1388" w:rsidRDefault="00F54D1C" w:rsidP="00F54D1C">
      <w:pPr>
        <w:pStyle w:val="ListParagraph"/>
        <w:rPr>
          <w:sz w:val="24"/>
          <w:szCs w:val="24"/>
        </w:rPr>
      </w:pPr>
    </w:p>
    <w:p w14:paraId="212282B5" w14:textId="77777777" w:rsidR="00411127" w:rsidRPr="00727B67" w:rsidRDefault="00411127" w:rsidP="00411127">
      <w:pPr>
        <w:rPr>
          <w:sz w:val="24"/>
          <w:szCs w:val="24"/>
        </w:rPr>
      </w:pPr>
      <w:r w:rsidRPr="00727B67">
        <w:rPr>
          <w:sz w:val="24"/>
          <w:szCs w:val="24"/>
        </w:rPr>
        <w:t>From these six possibilities, we thus retain (3) and (5), which indicate a</w:t>
      </w:r>
      <w:r w:rsidR="009B1388">
        <w:rPr>
          <w:sz w:val="24"/>
          <w:szCs w:val="24"/>
        </w:rPr>
        <w:t xml:space="preserve"> </w:t>
      </w:r>
      <w:r w:rsidR="00310E87">
        <w:rPr>
          <w:sz w:val="24"/>
          <w:szCs w:val="24"/>
        </w:rPr>
        <w:t>suboptimal</w:t>
      </w:r>
      <w:r w:rsidRPr="00727B67">
        <w:rPr>
          <w:sz w:val="24"/>
          <w:szCs w:val="24"/>
        </w:rPr>
        <w:t xml:space="preserve"> plan at the higher generation (1710 pairs), and (4) and (6), which indicate a</w:t>
      </w:r>
      <w:r w:rsidR="009B1388">
        <w:rPr>
          <w:sz w:val="24"/>
          <w:szCs w:val="24"/>
        </w:rPr>
        <w:t xml:space="preserve"> </w:t>
      </w:r>
      <w:r w:rsidRPr="00727B67">
        <w:rPr>
          <w:sz w:val="24"/>
          <w:szCs w:val="24"/>
        </w:rPr>
        <w:t>non-suboptimal plan at the higher generation (1378 pairs).</w:t>
      </w:r>
    </w:p>
    <w:p w14:paraId="43FD12C6" w14:textId="77777777" w:rsidR="00411127" w:rsidRPr="004E5E0E" w:rsidRDefault="00411127" w:rsidP="00411127">
      <w:pPr>
        <w:rPr>
          <w:b/>
          <w:sz w:val="24"/>
          <w:szCs w:val="24"/>
        </w:rPr>
      </w:pPr>
    </w:p>
    <w:p w14:paraId="5EC61889" w14:textId="77777777" w:rsidR="00411127" w:rsidRPr="00727B67" w:rsidRDefault="004E5E0E" w:rsidP="00411127">
      <w:pPr>
        <w:rPr>
          <w:sz w:val="24"/>
          <w:szCs w:val="24"/>
        </w:rPr>
      </w:pPr>
      <w:r w:rsidRPr="004E5E0E">
        <w:rPr>
          <w:b/>
          <w:sz w:val="24"/>
          <w:szCs w:val="24"/>
        </w:rPr>
        <w:t>Non-Suboptimal and Suboptimal Change Points.</w:t>
      </w:r>
      <w:r>
        <w:rPr>
          <w:sz w:val="24"/>
          <w:szCs w:val="24"/>
        </w:rPr>
        <w:t xml:space="preserve"> </w:t>
      </w:r>
      <w:r w:rsidR="00411127" w:rsidRPr="00727B67">
        <w:rPr>
          <w:sz w:val="24"/>
          <w:szCs w:val="24"/>
        </w:rPr>
        <w:t>We partition the relevant four sets o</w:t>
      </w:r>
      <w:r w:rsidR="00DD0A0B">
        <w:rPr>
          <w:sz w:val="24"/>
          <w:szCs w:val="24"/>
        </w:rPr>
        <w:t xml:space="preserve">f change points discussed above into two groups: (i) </w:t>
      </w:r>
      <w:r w:rsidR="00411127" w:rsidRPr="00727B67">
        <w:rPr>
          <w:sz w:val="24"/>
          <w:szCs w:val="24"/>
        </w:rPr>
        <w:t>those</w:t>
      </w:r>
      <w:r w:rsidR="00DD0A0B">
        <w:rPr>
          <w:sz w:val="24"/>
          <w:szCs w:val="24"/>
        </w:rPr>
        <w:t xml:space="preserve"> with a </w:t>
      </w:r>
      <w:r w:rsidR="00DD0A0B" w:rsidRPr="00DD0A0B">
        <w:rPr>
          <w:i/>
          <w:sz w:val="24"/>
          <w:szCs w:val="24"/>
        </w:rPr>
        <w:t>positive</w:t>
      </w:r>
      <w:r w:rsidR="00411127" w:rsidRPr="00727B67">
        <w:rPr>
          <w:sz w:val="24"/>
          <w:szCs w:val="24"/>
        </w:rPr>
        <w:t xml:space="preserve"> relative delta (either forward or backward), denoting a</w:t>
      </w:r>
      <w:r w:rsidR="00DD0A0B">
        <w:rPr>
          <w:sz w:val="24"/>
          <w:szCs w:val="24"/>
        </w:rPr>
        <w:t xml:space="preserve"> </w:t>
      </w:r>
      <w:r w:rsidR="00DD0A0B" w:rsidRPr="00DD0A0B">
        <w:rPr>
          <w:i/>
          <w:sz w:val="24"/>
          <w:szCs w:val="24"/>
        </w:rPr>
        <w:t>suboptimal decision</w:t>
      </w:r>
      <w:r w:rsidR="00411127" w:rsidRPr="00727B67">
        <w:rPr>
          <w:sz w:val="24"/>
          <w:szCs w:val="24"/>
        </w:rPr>
        <w:t xml:space="preserve"> by the query optimizer at the later generation</w:t>
      </w:r>
    </w:p>
    <w:p w14:paraId="70A81B1B" w14:textId="77777777" w:rsidR="00411127" w:rsidRPr="00727B67" w:rsidRDefault="00411127" w:rsidP="00411127">
      <w:pPr>
        <w:rPr>
          <w:sz w:val="24"/>
          <w:szCs w:val="24"/>
        </w:rPr>
      </w:pPr>
      <w:r w:rsidRPr="00727B67">
        <w:rPr>
          <w:sz w:val="24"/>
          <w:szCs w:val="24"/>
        </w:rPr>
        <w:t>(corresponding to a higher generation number)</w:t>
      </w:r>
      <w:r w:rsidR="00DD0A0B">
        <w:rPr>
          <w:sz w:val="24"/>
          <w:szCs w:val="24"/>
        </w:rPr>
        <w:t xml:space="preserve"> and (ii) those with a </w:t>
      </w:r>
      <w:r w:rsidR="00DD0A0B" w:rsidRPr="00DD0A0B">
        <w:rPr>
          <w:i/>
          <w:sz w:val="24"/>
          <w:szCs w:val="24"/>
        </w:rPr>
        <w:t>negative</w:t>
      </w:r>
      <w:r w:rsidRPr="00727B67">
        <w:rPr>
          <w:sz w:val="24"/>
          <w:szCs w:val="24"/>
        </w:rPr>
        <w:t xml:space="preserve"> relative delta (either forward or</w:t>
      </w:r>
      <w:r w:rsidR="00DD0A0B">
        <w:rPr>
          <w:sz w:val="24"/>
          <w:szCs w:val="24"/>
        </w:rPr>
        <w:t xml:space="preserve"> </w:t>
      </w:r>
      <w:r w:rsidRPr="00727B67">
        <w:rPr>
          <w:sz w:val="24"/>
          <w:szCs w:val="24"/>
        </w:rPr>
        <w:t>backward) r</w:t>
      </w:r>
      <w:r w:rsidR="00DD0A0B">
        <w:rPr>
          <w:sz w:val="24"/>
          <w:szCs w:val="24"/>
        </w:rPr>
        <w:t xml:space="preserve">elative delta, indicating a </w:t>
      </w:r>
      <w:r w:rsidR="00DD0A0B" w:rsidRPr="00DD0A0B">
        <w:rPr>
          <w:i/>
          <w:sz w:val="24"/>
          <w:szCs w:val="24"/>
        </w:rPr>
        <w:t>non-suboptimal</w:t>
      </w:r>
      <w:r w:rsidR="00DD0A0B">
        <w:rPr>
          <w:sz w:val="24"/>
          <w:szCs w:val="24"/>
        </w:rPr>
        <w:t xml:space="preserve"> </w:t>
      </w:r>
      <w:r w:rsidR="00DD0A0B" w:rsidRPr="00DD0A0B">
        <w:rPr>
          <w:i/>
          <w:sz w:val="24"/>
          <w:szCs w:val="24"/>
        </w:rPr>
        <w:t>decision</w:t>
      </w:r>
      <w:r w:rsidRPr="00DD0A0B">
        <w:rPr>
          <w:i/>
          <w:sz w:val="24"/>
          <w:szCs w:val="24"/>
        </w:rPr>
        <w:t xml:space="preserve"> </w:t>
      </w:r>
      <w:r w:rsidRPr="00727B67">
        <w:rPr>
          <w:sz w:val="24"/>
          <w:szCs w:val="24"/>
        </w:rPr>
        <w:t>by the</w:t>
      </w:r>
      <w:r w:rsidR="00DD0A0B">
        <w:rPr>
          <w:sz w:val="24"/>
          <w:szCs w:val="24"/>
        </w:rPr>
        <w:t xml:space="preserve"> </w:t>
      </w:r>
      <w:r w:rsidRPr="00727B67">
        <w:rPr>
          <w:sz w:val="24"/>
          <w:szCs w:val="24"/>
        </w:rPr>
        <w:t xml:space="preserve">query optimizer at the later generation. </w:t>
      </w:r>
    </w:p>
    <w:p w14:paraId="7C24C4C1" w14:textId="77777777" w:rsidR="00411127" w:rsidRPr="00727B67" w:rsidRDefault="00411127" w:rsidP="00411127">
      <w:pPr>
        <w:rPr>
          <w:sz w:val="24"/>
          <w:szCs w:val="24"/>
        </w:rPr>
      </w:pPr>
    </w:p>
    <w:p w14:paraId="299D1A53" w14:textId="77777777" w:rsidR="00411127" w:rsidRDefault="00411127" w:rsidP="00411127">
      <w:pPr>
        <w:rPr>
          <w:sz w:val="24"/>
          <w:szCs w:val="24"/>
        </w:rPr>
      </w:pPr>
      <w:r w:rsidRPr="00727B67">
        <w:rPr>
          <w:sz w:val="24"/>
          <w:szCs w:val="24"/>
        </w:rPr>
        <w:t>Let's first examine those change points for which the query optimizer made a</w:t>
      </w:r>
      <w:r w:rsidR="00DD0A0B">
        <w:rPr>
          <w:sz w:val="24"/>
          <w:szCs w:val="24"/>
        </w:rPr>
        <w:t xml:space="preserve"> </w:t>
      </w:r>
      <w:r w:rsidRPr="00727B67">
        <w:rPr>
          <w:sz w:val="24"/>
          <w:szCs w:val="24"/>
        </w:rPr>
        <w:t>good decision, the non-suboptimal change points; see</w:t>
      </w:r>
      <w:r w:rsidR="00DD0A0B">
        <w:rPr>
          <w:sz w:val="24"/>
          <w:szCs w:val="24"/>
        </w:rPr>
        <w:t xml:space="preserve"> </w:t>
      </w:r>
      <w:r w:rsidRPr="00727B67">
        <w:rPr>
          <w:sz w:val="24"/>
          <w:szCs w:val="24"/>
        </w:rPr>
        <w:t>Table</w:t>
      </w:r>
      <w:r w:rsidR="00DD0A0B">
        <w:rPr>
          <w:sz w:val="24"/>
          <w:szCs w:val="24"/>
        </w:rPr>
        <w:t xml:space="preserve"> </w:t>
      </w:r>
      <w:r w:rsidR="00ED0310">
        <w:rPr>
          <w:sz w:val="24"/>
          <w:szCs w:val="24"/>
        </w:rPr>
        <w:t>S</w:t>
      </w:r>
      <w:r w:rsidR="00DD0A0B">
        <w:rPr>
          <w:sz w:val="24"/>
          <w:szCs w:val="24"/>
        </w:rPr>
        <w:t>2</w:t>
      </w:r>
      <w:r w:rsidRPr="00727B67">
        <w:rPr>
          <w:sz w:val="24"/>
          <w:szCs w:val="24"/>
        </w:rPr>
        <w:t>.</w:t>
      </w:r>
      <w:r w:rsidR="00717238">
        <w:rPr>
          <w:sz w:val="24"/>
          <w:szCs w:val="24"/>
        </w:rPr>
        <w:t xml:space="preserve"> The third column gives the average relative delta across just that generation, while the last column aggregates over t</w:t>
      </w:r>
      <w:r w:rsidR="00F54D1C">
        <w:rPr>
          <w:sz w:val="24"/>
          <w:szCs w:val="24"/>
        </w:rPr>
        <w:t xml:space="preserve">hat and prior generations; thus </w:t>
      </w:r>
      <w:r w:rsidR="00717238">
        <w:rPr>
          <w:sz w:val="24"/>
          <w:szCs w:val="24"/>
        </w:rPr>
        <w:t>the cumulative is equal to that of generation 13.</w:t>
      </w:r>
    </w:p>
    <w:p w14:paraId="0B079F86" w14:textId="77777777" w:rsidR="00411127" w:rsidRPr="00727B67" w:rsidRDefault="00411127" w:rsidP="00411127">
      <w:pPr>
        <w:rPr>
          <w:sz w:val="24"/>
          <w:szCs w:val="24"/>
        </w:rPr>
      </w:pPr>
    </w:p>
    <w:p w14:paraId="3E7F8217" w14:textId="77777777" w:rsidR="00411127" w:rsidRPr="00727B67" w:rsidRDefault="00717238" w:rsidP="00411127">
      <w:pPr>
        <w:rPr>
          <w:sz w:val="24"/>
          <w:szCs w:val="24"/>
        </w:rPr>
      </w:pPr>
      <w:r>
        <w:rPr>
          <w:sz w:val="24"/>
          <w:szCs w:val="24"/>
        </w:rPr>
        <w:t>T</w:t>
      </w:r>
      <w:r w:rsidR="00411127" w:rsidRPr="00727B67">
        <w:rPr>
          <w:sz w:val="24"/>
          <w:szCs w:val="24"/>
        </w:rPr>
        <w:t xml:space="preserve">he </w:t>
      </w:r>
      <w:r>
        <w:rPr>
          <w:sz w:val="24"/>
          <w:szCs w:val="24"/>
        </w:rPr>
        <w:t>averages</w:t>
      </w:r>
      <w:r w:rsidR="00411127" w:rsidRPr="00727B67">
        <w:rPr>
          <w:sz w:val="24"/>
          <w:szCs w:val="24"/>
        </w:rPr>
        <w:t xml:space="preserve"> jump around quite a bit, especially for the first few</w:t>
      </w:r>
      <w:r w:rsidR="00425529">
        <w:rPr>
          <w:sz w:val="24"/>
          <w:szCs w:val="24"/>
        </w:rPr>
        <w:t xml:space="preserve"> </w:t>
      </w:r>
      <w:r w:rsidR="00411127" w:rsidRPr="00727B67">
        <w:rPr>
          <w:sz w:val="24"/>
          <w:szCs w:val="24"/>
        </w:rPr>
        <w:t>generations. The thing to focus on is the last column, where the cumulative</w:t>
      </w:r>
      <w:r w:rsidR="00425529">
        <w:rPr>
          <w:sz w:val="24"/>
          <w:szCs w:val="24"/>
        </w:rPr>
        <w:t xml:space="preserve"> </w:t>
      </w:r>
      <w:r>
        <w:rPr>
          <w:sz w:val="24"/>
          <w:szCs w:val="24"/>
        </w:rPr>
        <w:t>relative delta starts</w:t>
      </w:r>
      <w:r w:rsidR="00411127" w:rsidRPr="00727B67">
        <w:rPr>
          <w:sz w:val="24"/>
          <w:szCs w:val="24"/>
        </w:rPr>
        <w:t xml:space="preserve"> off at a low of</w:t>
      </w:r>
      <w:r>
        <w:rPr>
          <w:sz w:val="24"/>
          <w:szCs w:val="24"/>
        </w:rPr>
        <w:t xml:space="preserve"> </w:t>
      </w:r>
      <w:r w:rsidR="00411127" w:rsidRPr="00727B67">
        <w:rPr>
          <w:sz w:val="24"/>
          <w:szCs w:val="24"/>
        </w:rPr>
        <w:t>-0.28 (recall that low negative value is good, as it indicates the</w:t>
      </w:r>
      <w:r w:rsidR="00425529">
        <w:rPr>
          <w:sz w:val="24"/>
          <w:szCs w:val="24"/>
        </w:rPr>
        <w:t xml:space="preserve"> </w:t>
      </w:r>
      <w:r w:rsidR="00411127" w:rsidRPr="00727B67">
        <w:rPr>
          <w:sz w:val="24"/>
          <w:szCs w:val="24"/>
        </w:rPr>
        <w:t>additional operator was effective at lowering the executi</w:t>
      </w:r>
      <w:r w:rsidR="00DF4F90">
        <w:rPr>
          <w:sz w:val="24"/>
          <w:szCs w:val="24"/>
        </w:rPr>
        <w:t>on time) and slowly in</w:t>
      </w:r>
      <w:r>
        <w:rPr>
          <w:sz w:val="24"/>
          <w:szCs w:val="24"/>
        </w:rPr>
        <w:t>creases t</w:t>
      </w:r>
      <w:r w:rsidR="00411127" w:rsidRPr="00727B67">
        <w:rPr>
          <w:sz w:val="24"/>
          <w:szCs w:val="24"/>
        </w:rPr>
        <w:t>o -0.225:</w:t>
      </w:r>
      <w:r w:rsidR="00425529">
        <w:rPr>
          <w:sz w:val="24"/>
          <w:szCs w:val="24"/>
        </w:rPr>
        <w:t xml:space="preserve"> </w:t>
      </w:r>
      <w:r w:rsidR="00DF4F90">
        <w:rPr>
          <w:sz w:val="24"/>
          <w:szCs w:val="24"/>
        </w:rPr>
        <w:t>more</w:t>
      </w:r>
      <w:r w:rsidR="00411127" w:rsidRPr="00727B67">
        <w:rPr>
          <w:sz w:val="24"/>
          <w:szCs w:val="24"/>
        </w:rPr>
        <w:t xml:space="preserve"> ne</w:t>
      </w:r>
      <w:r w:rsidR="00DF4F90">
        <w:rPr>
          <w:sz w:val="24"/>
          <w:szCs w:val="24"/>
        </w:rPr>
        <w:t>gative numbers trending to less</w:t>
      </w:r>
      <w:r w:rsidR="00411127" w:rsidRPr="00727B67">
        <w:rPr>
          <w:sz w:val="24"/>
          <w:szCs w:val="24"/>
        </w:rPr>
        <w:t xml:space="preserve"> negative</w:t>
      </w:r>
      <w:r w:rsidR="00425529">
        <w:rPr>
          <w:sz w:val="24"/>
          <w:szCs w:val="24"/>
        </w:rPr>
        <w:t xml:space="preserve"> </w:t>
      </w:r>
      <w:r w:rsidR="00411127" w:rsidRPr="00727B67">
        <w:rPr>
          <w:sz w:val="24"/>
          <w:szCs w:val="24"/>
        </w:rPr>
        <w:t>numbers, indicating decreasing benefits of optimization.</w:t>
      </w:r>
    </w:p>
    <w:p w14:paraId="3CAE7EDA" w14:textId="77777777" w:rsidR="00411127" w:rsidRPr="00727B67" w:rsidRDefault="00411127" w:rsidP="00411127">
      <w:pPr>
        <w:rPr>
          <w:sz w:val="24"/>
          <w:szCs w:val="24"/>
        </w:rPr>
      </w:pPr>
    </w:p>
    <w:p w14:paraId="0D454A83" w14:textId="77777777" w:rsidR="00411127" w:rsidRPr="00727B67" w:rsidRDefault="00411127" w:rsidP="00411127">
      <w:pPr>
        <w:rPr>
          <w:sz w:val="24"/>
          <w:szCs w:val="24"/>
        </w:rPr>
      </w:pPr>
      <w:r w:rsidRPr="00727B67">
        <w:rPr>
          <w:sz w:val="24"/>
          <w:szCs w:val="24"/>
        </w:rPr>
        <w:t>This general behavior matches our prediction arising from the structural causal model that it</w:t>
      </w:r>
      <w:r w:rsidR="00425529">
        <w:rPr>
          <w:sz w:val="24"/>
          <w:szCs w:val="24"/>
        </w:rPr>
        <w:t xml:space="preserve"> </w:t>
      </w:r>
      <w:r w:rsidRPr="00727B67">
        <w:rPr>
          <w:sz w:val="24"/>
          <w:szCs w:val="24"/>
        </w:rPr>
        <w:t>gets harder to squeeze out performance gains as operators are added to the</w:t>
      </w:r>
      <w:r w:rsidR="00425529">
        <w:rPr>
          <w:sz w:val="24"/>
          <w:szCs w:val="24"/>
        </w:rPr>
        <w:t xml:space="preserve"> DBMS</w:t>
      </w:r>
      <w:r w:rsidRPr="00727B67">
        <w:rPr>
          <w:sz w:val="24"/>
          <w:szCs w:val="24"/>
        </w:rPr>
        <w:t xml:space="preserve"> over successive generations.</w:t>
      </w:r>
    </w:p>
    <w:p w14:paraId="36484AD9" w14:textId="77777777" w:rsidR="00411127" w:rsidRPr="00727B67" w:rsidRDefault="00411127" w:rsidP="00411127">
      <w:pPr>
        <w:rPr>
          <w:sz w:val="24"/>
          <w:szCs w:val="24"/>
        </w:rPr>
      </w:pPr>
    </w:p>
    <w:p w14:paraId="1CA43651" w14:textId="77777777" w:rsidR="00E90CE0" w:rsidRDefault="00E90CE0" w:rsidP="00E90CE0">
      <w:pPr>
        <w:rPr>
          <w:sz w:val="24"/>
          <w:szCs w:val="24"/>
        </w:rPr>
      </w:pPr>
    </w:p>
    <w:p w14:paraId="45D14C78" w14:textId="77777777" w:rsidR="00E90CE0" w:rsidRDefault="00E90CE0" w:rsidP="00E90CE0">
      <w:pPr>
        <w:rPr>
          <w:sz w:val="24"/>
          <w:szCs w:val="24"/>
        </w:rPr>
      </w:pPr>
    </w:p>
    <w:tbl>
      <w:tblPr>
        <w:tblStyle w:val="TableGrid"/>
        <w:tblW w:w="0" w:type="auto"/>
        <w:tblInd w:w="198" w:type="dxa"/>
        <w:tblLook w:val="04A0" w:firstRow="1" w:lastRow="0" w:firstColumn="1" w:lastColumn="0" w:noHBand="0" w:noVBand="1"/>
      </w:tblPr>
      <w:tblGrid>
        <w:gridCol w:w="1323"/>
        <w:gridCol w:w="1642"/>
        <w:gridCol w:w="1980"/>
        <w:gridCol w:w="2070"/>
      </w:tblGrid>
      <w:tr w:rsidR="00E90CE0" w14:paraId="2B399827" w14:textId="77777777" w:rsidTr="00DE499F">
        <w:tc>
          <w:tcPr>
            <w:tcW w:w="1125" w:type="dxa"/>
          </w:tcPr>
          <w:p w14:paraId="5757DF5F" w14:textId="77777777" w:rsidR="00E90CE0" w:rsidRPr="00E406BD" w:rsidRDefault="00E90CE0" w:rsidP="00C7166E">
            <w:pPr>
              <w:jc w:val="center"/>
              <w:rPr>
                <w:i/>
              </w:rPr>
            </w:pPr>
            <w:r w:rsidRPr="00E406BD">
              <w:rPr>
                <w:i/>
              </w:rPr>
              <w:t>Generation</w:t>
            </w:r>
          </w:p>
        </w:tc>
        <w:tc>
          <w:tcPr>
            <w:tcW w:w="1642" w:type="dxa"/>
          </w:tcPr>
          <w:p w14:paraId="6121148E" w14:textId="77777777" w:rsidR="00E90CE0" w:rsidRPr="00E406BD" w:rsidRDefault="00E90CE0" w:rsidP="00C7166E">
            <w:pPr>
              <w:jc w:val="center"/>
              <w:rPr>
                <w:i/>
              </w:rPr>
            </w:pPr>
            <w:r w:rsidRPr="00E406BD">
              <w:rPr>
                <w:i/>
              </w:rPr>
              <w:t>Number of</w:t>
            </w:r>
          </w:p>
          <w:p w14:paraId="4D1E6BA5" w14:textId="77777777" w:rsidR="00E90CE0" w:rsidRPr="00E406BD" w:rsidRDefault="00E90CE0" w:rsidP="00C7166E">
            <w:pPr>
              <w:jc w:val="center"/>
              <w:rPr>
                <w:i/>
              </w:rPr>
            </w:pPr>
            <w:r w:rsidRPr="00E406BD">
              <w:rPr>
                <w:i/>
              </w:rPr>
              <w:t>Change Points</w:t>
            </w:r>
          </w:p>
        </w:tc>
        <w:tc>
          <w:tcPr>
            <w:tcW w:w="1980" w:type="dxa"/>
          </w:tcPr>
          <w:p w14:paraId="23146D8A" w14:textId="77777777" w:rsidR="00E90CE0" w:rsidRPr="00E406BD" w:rsidRDefault="00E90CE0" w:rsidP="00C7166E">
            <w:pPr>
              <w:jc w:val="center"/>
              <w:rPr>
                <w:i/>
              </w:rPr>
            </w:pPr>
            <w:r w:rsidRPr="00E406BD">
              <w:rPr>
                <w:i/>
              </w:rPr>
              <w:t>Average</w:t>
            </w:r>
          </w:p>
          <w:p w14:paraId="61BAFD61" w14:textId="77777777" w:rsidR="00E90CE0" w:rsidRPr="00E406BD" w:rsidRDefault="00E90CE0" w:rsidP="00C7166E">
            <w:pPr>
              <w:jc w:val="center"/>
              <w:rPr>
                <w:i/>
              </w:rPr>
            </w:pPr>
            <w:r w:rsidRPr="00E406BD">
              <w:rPr>
                <w:i/>
              </w:rPr>
              <w:t>Relative Delta</w:t>
            </w:r>
          </w:p>
        </w:tc>
        <w:tc>
          <w:tcPr>
            <w:tcW w:w="2070" w:type="dxa"/>
          </w:tcPr>
          <w:p w14:paraId="5D975F8F" w14:textId="77777777" w:rsidR="00E90CE0" w:rsidRPr="00E406BD" w:rsidRDefault="00E90CE0" w:rsidP="00C7166E">
            <w:pPr>
              <w:jc w:val="center"/>
              <w:rPr>
                <w:i/>
              </w:rPr>
            </w:pPr>
            <w:r w:rsidRPr="00E406BD">
              <w:rPr>
                <w:i/>
              </w:rPr>
              <w:t>Cumulative</w:t>
            </w:r>
          </w:p>
          <w:p w14:paraId="1339CB51" w14:textId="77777777" w:rsidR="00E90CE0" w:rsidRPr="00E406BD" w:rsidRDefault="00E90CE0" w:rsidP="00C7166E">
            <w:pPr>
              <w:jc w:val="center"/>
              <w:rPr>
                <w:i/>
              </w:rPr>
            </w:pPr>
            <w:r w:rsidRPr="00E406BD">
              <w:rPr>
                <w:i/>
              </w:rPr>
              <w:t>Relative Delta</w:t>
            </w:r>
          </w:p>
        </w:tc>
      </w:tr>
      <w:tr w:rsidR="00E90CE0" w14:paraId="31BF3721" w14:textId="77777777" w:rsidTr="00DE499F">
        <w:tc>
          <w:tcPr>
            <w:tcW w:w="1125" w:type="dxa"/>
          </w:tcPr>
          <w:p w14:paraId="5B8ECCB5" w14:textId="77777777" w:rsidR="00E90CE0" w:rsidRDefault="00E90CE0" w:rsidP="00C7166E">
            <w:pPr>
              <w:jc w:val="center"/>
              <w:rPr>
                <w:sz w:val="24"/>
                <w:szCs w:val="24"/>
              </w:rPr>
            </w:pPr>
            <w:r>
              <w:rPr>
                <w:sz w:val="24"/>
                <w:szCs w:val="24"/>
              </w:rPr>
              <w:t>1</w:t>
            </w:r>
          </w:p>
        </w:tc>
        <w:tc>
          <w:tcPr>
            <w:tcW w:w="1642" w:type="dxa"/>
          </w:tcPr>
          <w:p w14:paraId="105032F8" w14:textId="77777777" w:rsidR="00E90CE0" w:rsidRDefault="00E90CE0" w:rsidP="00C7166E">
            <w:pPr>
              <w:jc w:val="center"/>
              <w:rPr>
                <w:sz w:val="24"/>
                <w:szCs w:val="24"/>
              </w:rPr>
            </w:pPr>
            <w:r>
              <w:rPr>
                <w:sz w:val="24"/>
                <w:szCs w:val="24"/>
              </w:rPr>
              <w:t>—</w:t>
            </w:r>
          </w:p>
        </w:tc>
        <w:tc>
          <w:tcPr>
            <w:tcW w:w="1980" w:type="dxa"/>
          </w:tcPr>
          <w:p w14:paraId="6FC00731" w14:textId="77777777" w:rsidR="00E90CE0" w:rsidRDefault="00E90CE0" w:rsidP="00C7166E">
            <w:pPr>
              <w:jc w:val="center"/>
              <w:rPr>
                <w:sz w:val="24"/>
                <w:szCs w:val="24"/>
              </w:rPr>
            </w:pPr>
            <w:r>
              <w:rPr>
                <w:sz w:val="24"/>
                <w:szCs w:val="24"/>
              </w:rPr>
              <w:t>—</w:t>
            </w:r>
          </w:p>
        </w:tc>
        <w:tc>
          <w:tcPr>
            <w:tcW w:w="2070" w:type="dxa"/>
          </w:tcPr>
          <w:p w14:paraId="34E0DE5C" w14:textId="55380ED5" w:rsidR="00E90CE0" w:rsidRDefault="00DE499F" w:rsidP="00C7166E">
            <w:pPr>
              <w:jc w:val="center"/>
              <w:rPr>
                <w:sz w:val="24"/>
                <w:szCs w:val="24"/>
              </w:rPr>
            </w:pPr>
            <w:ins w:id="277" w:author="Richard Snodgrass" w:date="2017-03-27T16:37:00Z">
              <w:r>
                <w:rPr>
                  <w:sz w:val="24"/>
                  <w:szCs w:val="24"/>
                </w:rPr>
                <w:t>—</w:t>
              </w:r>
            </w:ins>
            <w:del w:id="278" w:author="Richard Snodgrass" w:date="2017-03-27T16:37:00Z">
              <w:r w:rsidR="00E90CE0" w:rsidDel="00DE499F">
                <w:rPr>
                  <w:sz w:val="24"/>
                  <w:szCs w:val="24"/>
                </w:rPr>
                <w:delText>0.00</w:delText>
              </w:r>
            </w:del>
          </w:p>
        </w:tc>
      </w:tr>
      <w:tr w:rsidR="00E90CE0" w14:paraId="431EBCAC" w14:textId="77777777" w:rsidTr="00DE499F">
        <w:tc>
          <w:tcPr>
            <w:tcW w:w="1125" w:type="dxa"/>
          </w:tcPr>
          <w:p w14:paraId="0FB2C050" w14:textId="77777777" w:rsidR="00E90CE0" w:rsidRDefault="00E90CE0" w:rsidP="00C7166E">
            <w:pPr>
              <w:jc w:val="center"/>
              <w:rPr>
                <w:sz w:val="24"/>
                <w:szCs w:val="24"/>
              </w:rPr>
            </w:pPr>
            <w:r>
              <w:rPr>
                <w:sz w:val="24"/>
                <w:szCs w:val="24"/>
              </w:rPr>
              <w:t>2</w:t>
            </w:r>
          </w:p>
        </w:tc>
        <w:tc>
          <w:tcPr>
            <w:tcW w:w="1642" w:type="dxa"/>
          </w:tcPr>
          <w:p w14:paraId="57886FF0" w14:textId="77777777" w:rsidR="00E90CE0" w:rsidRDefault="00E90CE0" w:rsidP="00C7166E">
            <w:pPr>
              <w:jc w:val="center"/>
              <w:rPr>
                <w:sz w:val="24"/>
                <w:szCs w:val="24"/>
              </w:rPr>
            </w:pPr>
            <w:r>
              <w:rPr>
                <w:sz w:val="24"/>
                <w:szCs w:val="24"/>
              </w:rPr>
              <w:t>—</w:t>
            </w:r>
          </w:p>
        </w:tc>
        <w:tc>
          <w:tcPr>
            <w:tcW w:w="1980" w:type="dxa"/>
          </w:tcPr>
          <w:p w14:paraId="283B30D7" w14:textId="77777777" w:rsidR="00E90CE0" w:rsidRDefault="00E90CE0" w:rsidP="00C7166E">
            <w:pPr>
              <w:jc w:val="center"/>
              <w:rPr>
                <w:sz w:val="24"/>
                <w:szCs w:val="24"/>
              </w:rPr>
            </w:pPr>
            <w:r>
              <w:rPr>
                <w:sz w:val="24"/>
                <w:szCs w:val="24"/>
              </w:rPr>
              <w:t>—</w:t>
            </w:r>
          </w:p>
        </w:tc>
        <w:tc>
          <w:tcPr>
            <w:tcW w:w="2070" w:type="dxa"/>
          </w:tcPr>
          <w:p w14:paraId="01CD7C1B" w14:textId="382218C4" w:rsidR="00E90CE0" w:rsidRDefault="00DE499F" w:rsidP="00C7166E">
            <w:pPr>
              <w:jc w:val="center"/>
              <w:rPr>
                <w:sz w:val="24"/>
                <w:szCs w:val="24"/>
              </w:rPr>
            </w:pPr>
            <w:ins w:id="279" w:author="Richard Snodgrass" w:date="2017-03-27T16:37:00Z">
              <w:r>
                <w:rPr>
                  <w:sz w:val="24"/>
                  <w:szCs w:val="24"/>
                </w:rPr>
                <w:t>—</w:t>
              </w:r>
            </w:ins>
            <w:del w:id="280" w:author="Richard Snodgrass" w:date="2017-03-27T16:37:00Z">
              <w:r w:rsidR="00E90CE0" w:rsidDel="00DE499F">
                <w:rPr>
                  <w:sz w:val="24"/>
                  <w:szCs w:val="24"/>
                </w:rPr>
                <w:delText>0.00</w:delText>
              </w:r>
            </w:del>
          </w:p>
        </w:tc>
      </w:tr>
      <w:tr w:rsidR="00E90CE0" w14:paraId="2164FB15" w14:textId="77777777" w:rsidTr="00DE499F">
        <w:tc>
          <w:tcPr>
            <w:tcW w:w="1125" w:type="dxa"/>
          </w:tcPr>
          <w:p w14:paraId="0D38FA6A" w14:textId="77777777" w:rsidR="00E90CE0" w:rsidRDefault="00E90CE0" w:rsidP="00C7166E">
            <w:pPr>
              <w:jc w:val="center"/>
              <w:rPr>
                <w:sz w:val="24"/>
                <w:szCs w:val="24"/>
              </w:rPr>
            </w:pPr>
            <w:r>
              <w:rPr>
                <w:sz w:val="24"/>
                <w:szCs w:val="24"/>
              </w:rPr>
              <w:t>3</w:t>
            </w:r>
          </w:p>
        </w:tc>
        <w:tc>
          <w:tcPr>
            <w:tcW w:w="1642" w:type="dxa"/>
          </w:tcPr>
          <w:p w14:paraId="5DEB7C83" w14:textId="77777777" w:rsidR="00E90CE0" w:rsidRDefault="00E90CE0" w:rsidP="00C7166E">
            <w:pPr>
              <w:jc w:val="center"/>
              <w:rPr>
                <w:sz w:val="24"/>
                <w:szCs w:val="24"/>
              </w:rPr>
            </w:pPr>
            <w:r>
              <w:rPr>
                <w:sz w:val="24"/>
                <w:szCs w:val="24"/>
              </w:rPr>
              <w:t>—</w:t>
            </w:r>
          </w:p>
        </w:tc>
        <w:tc>
          <w:tcPr>
            <w:tcW w:w="1980" w:type="dxa"/>
          </w:tcPr>
          <w:p w14:paraId="2E149CC9" w14:textId="0E0E281E" w:rsidR="00E90CE0" w:rsidRDefault="00F4608F" w:rsidP="00C7166E">
            <w:pPr>
              <w:jc w:val="center"/>
              <w:rPr>
                <w:sz w:val="24"/>
                <w:szCs w:val="24"/>
              </w:rPr>
            </w:pPr>
            <w:ins w:id="281" w:author="Richard Snodgrass" w:date="2017-03-30T13:09:00Z">
              <w:r>
                <w:rPr>
                  <w:sz w:val="24"/>
                  <w:szCs w:val="24"/>
                </w:rPr>
                <w:t>0.0</w:t>
              </w:r>
            </w:ins>
            <w:del w:id="282" w:author="Richard Snodgrass" w:date="2017-03-30T13:09:00Z">
              <w:r w:rsidR="00E90CE0" w:rsidDel="00F4608F">
                <w:rPr>
                  <w:sz w:val="24"/>
                  <w:szCs w:val="24"/>
                </w:rPr>
                <w:delText>—</w:delText>
              </w:r>
            </w:del>
          </w:p>
        </w:tc>
        <w:tc>
          <w:tcPr>
            <w:tcW w:w="2070" w:type="dxa"/>
          </w:tcPr>
          <w:p w14:paraId="67CF93C6" w14:textId="77777777" w:rsidR="00E90CE0" w:rsidRDefault="00E90CE0" w:rsidP="00C7166E">
            <w:pPr>
              <w:jc w:val="center"/>
              <w:rPr>
                <w:sz w:val="24"/>
                <w:szCs w:val="24"/>
              </w:rPr>
            </w:pPr>
            <w:r>
              <w:rPr>
                <w:sz w:val="24"/>
                <w:szCs w:val="24"/>
              </w:rPr>
              <w:t>0.0</w:t>
            </w:r>
            <w:del w:id="283" w:author="Richard Snodgrass" w:date="2017-03-27T16:37:00Z">
              <w:r w:rsidDel="00DE499F">
                <w:rPr>
                  <w:sz w:val="24"/>
                  <w:szCs w:val="24"/>
                </w:rPr>
                <w:delText>0</w:delText>
              </w:r>
            </w:del>
          </w:p>
        </w:tc>
      </w:tr>
      <w:tr w:rsidR="00E90CE0" w14:paraId="5CDDBE83" w14:textId="77777777" w:rsidTr="00DE499F">
        <w:tc>
          <w:tcPr>
            <w:tcW w:w="1125" w:type="dxa"/>
          </w:tcPr>
          <w:p w14:paraId="3A011A8A" w14:textId="77777777" w:rsidR="00E90CE0" w:rsidRDefault="00E90CE0" w:rsidP="00C7166E">
            <w:pPr>
              <w:jc w:val="center"/>
              <w:rPr>
                <w:sz w:val="24"/>
                <w:szCs w:val="24"/>
              </w:rPr>
            </w:pPr>
            <w:r>
              <w:rPr>
                <w:sz w:val="24"/>
                <w:szCs w:val="24"/>
              </w:rPr>
              <w:t>4</w:t>
            </w:r>
          </w:p>
        </w:tc>
        <w:tc>
          <w:tcPr>
            <w:tcW w:w="1642" w:type="dxa"/>
          </w:tcPr>
          <w:p w14:paraId="5763E5AA" w14:textId="77777777" w:rsidR="00E90CE0" w:rsidRDefault="00E90CE0" w:rsidP="00C7166E">
            <w:pPr>
              <w:jc w:val="center"/>
              <w:rPr>
                <w:sz w:val="24"/>
                <w:szCs w:val="24"/>
              </w:rPr>
            </w:pPr>
            <w:r>
              <w:rPr>
                <w:sz w:val="24"/>
                <w:szCs w:val="24"/>
              </w:rPr>
              <w:t>24</w:t>
            </w:r>
          </w:p>
        </w:tc>
        <w:tc>
          <w:tcPr>
            <w:tcW w:w="1980" w:type="dxa"/>
          </w:tcPr>
          <w:p w14:paraId="2E6E9A2D" w14:textId="77777777" w:rsidR="00E90CE0" w:rsidRDefault="00E90CE0" w:rsidP="00C7166E">
            <w:pPr>
              <w:jc w:val="center"/>
              <w:rPr>
                <w:sz w:val="24"/>
                <w:szCs w:val="24"/>
              </w:rPr>
            </w:pPr>
            <w:r>
              <w:rPr>
                <w:sz w:val="24"/>
                <w:szCs w:val="24"/>
              </w:rPr>
              <w:t>-0.28</w:t>
            </w:r>
          </w:p>
        </w:tc>
        <w:tc>
          <w:tcPr>
            <w:tcW w:w="2070" w:type="dxa"/>
          </w:tcPr>
          <w:p w14:paraId="641D8E02" w14:textId="77777777" w:rsidR="00E90CE0" w:rsidRDefault="00E90CE0" w:rsidP="00C7166E">
            <w:pPr>
              <w:jc w:val="center"/>
              <w:rPr>
                <w:sz w:val="24"/>
                <w:szCs w:val="24"/>
              </w:rPr>
            </w:pPr>
            <w:r>
              <w:rPr>
                <w:sz w:val="24"/>
                <w:szCs w:val="24"/>
              </w:rPr>
              <w:t>-0.28</w:t>
            </w:r>
          </w:p>
        </w:tc>
      </w:tr>
      <w:tr w:rsidR="00E90CE0" w14:paraId="030ECEE4" w14:textId="77777777" w:rsidTr="00DE499F">
        <w:tc>
          <w:tcPr>
            <w:tcW w:w="1125" w:type="dxa"/>
          </w:tcPr>
          <w:p w14:paraId="41E294FC" w14:textId="77777777" w:rsidR="00E90CE0" w:rsidRDefault="00E90CE0" w:rsidP="00C7166E">
            <w:pPr>
              <w:jc w:val="center"/>
              <w:rPr>
                <w:sz w:val="24"/>
                <w:szCs w:val="24"/>
              </w:rPr>
            </w:pPr>
            <w:r>
              <w:rPr>
                <w:sz w:val="24"/>
                <w:szCs w:val="24"/>
              </w:rPr>
              <w:t>5</w:t>
            </w:r>
          </w:p>
        </w:tc>
        <w:tc>
          <w:tcPr>
            <w:tcW w:w="1642" w:type="dxa"/>
          </w:tcPr>
          <w:p w14:paraId="2C7A68E1" w14:textId="77777777" w:rsidR="00E90CE0" w:rsidRDefault="00E90CE0" w:rsidP="00C7166E">
            <w:pPr>
              <w:jc w:val="center"/>
              <w:rPr>
                <w:sz w:val="24"/>
                <w:szCs w:val="24"/>
              </w:rPr>
            </w:pPr>
            <w:r>
              <w:rPr>
                <w:sz w:val="24"/>
                <w:szCs w:val="24"/>
              </w:rPr>
              <w:t>282</w:t>
            </w:r>
          </w:p>
        </w:tc>
        <w:tc>
          <w:tcPr>
            <w:tcW w:w="1980" w:type="dxa"/>
          </w:tcPr>
          <w:p w14:paraId="6F1657B4" w14:textId="77777777" w:rsidR="00E90CE0" w:rsidRDefault="00E90CE0" w:rsidP="00C7166E">
            <w:pPr>
              <w:jc w:val="center"/>
              <w:rPr>
                <w:sz w:val="24"/>
                <w:szCs w:val="24"/>
              </w:rPr>
            </w:pPr>
            <w:r>
              <w:rPr>
                <w:sz w:val="24"/>
                <w:szCs w:val="24"/>
              </w:rPr>
              <w:t>-0.118</w:t>
            </w:r>
          </w:p>
        </w:tc>
        <w:tc>
          <w:tcPr>
            <w:tcW w:w="2070" w:type="dxa"/>
          </w:tcPr>
          <w:p w14:paraId="472F77AC" w14:textId="77777777" w:rsidR="00E90CE0" w:rsidRDefault="00E90CE0" w:rsidP="00C7166E">
            <w:pPr>
              <w:jc w:val="center"/>
              <w:rPr>
                <w:sz w:val="24"/>
                <w:szCs w:val="24"/>
              </w:rPr>
            </w:pPr>
            <w:r>
              <w:rPr>
                <w:sz w:val="24"/>
                <w:szCs w:val="24"/>
              </w:rPr>
              <w:t>-0.130</w:t>
            </w:r>
          </w:p>
        </w:tc>
      </w:tr>
      <w:tr w:rsidR="00E90CE0" w14:paraId="0CBC6EAF" w14:textId="77777777" w:rsidTr="00DE499F">
        <w:tc>
          <w:tcPr>
            <w:tcW w:w="1125" w:type="dxa"/>
          </w:tcPr>
          <w:p w14:paraId="6A23A64A" w14:textId="77777777" w:rsidR="00E90CE0" w:rsidRDefault="00E90CE0" w:rsidP="00C7166E">
            <w:pPr>
              <w:jc w:val="center"/>
              <w:rPr>
                <w:sz w:val="24"/>
                <w:szCs w:val="24"/>
              </w:rPr>
            </w:pPr>
            <w:r>
              <w:rPr>
                <w:sz w:val="24"/>
                <w:szCs w:val="24"/>
              </w:rPr>
              <w:t>6</w:t>
            </w:r>
          </w:p>
        </w:tc>
        <w:tc>
          <w:tcPr>
            <w:tcW w:w="1642" w:type="dxa"/>
          </w:tcPr>
          <w:p w14:paraId="74AF5E31" w14:textId="77777777" w:rsidR="00E90CE0" w:rsidRDefault="00E90CE0" w:rsidP="00C7166E">
            <w:pPr>
              <w:jc w:val="center"/>
              <w:rPr>
                <w:sz w:val="24"/>
                <w:szCs w:val="24"/>
              </w:rPr>
            </w:pPr>
            <w:r>
              <w:rPr>
                <w:sz w:val="24"/>
                <w:szCs w:val="24"/>
              </w:rPr>
              <w:t>309</w:t>
            </w:r>
          </w:p>
        </w:tc>
        <w:tc>
          <w:tcPr>
            <w:tcW w:w="1980" w:type="dxa"/>
          </w:tcPr>
          <w:p w14:paraId="06BD7192" w14:textId="77777777" w:rsidR="00E90CE0" w:rsidRDefault="00E90CE0" w:rsidP="00C7166E">
            <w:pPr>
              <w:jc w:val="center"/>
              <w:rPr>
                <w:sz w:val="24"/>
                <w:szCs w:val="24"/>
              </w:rPr>
            </w:pPr>
            <w:r>
              <w:rPr>
                <w:sz w:val="24"/>
                <w:szCs w:val="24"/>
              </w:rPr>
              <w:t>-0.274</w:t>
            </w:r>
          </w:p>
        </w:tc>
        <w:tc>
          <w:tcPr>
            <w:tcW w:w="2070" w:type="dxa"/>
          </w:tcPr>
          <w:p w14:paraId="2CBA9394" w14:textId="77777777" w:rsidR="00E90CE0" w:rsidRDefault="00E90CE0" w:rsidP="00C7166E">
            <w:pPr>
              <w:jc w:val="center"/>
              <w:rPr>
                <w:sz w:val="24"/>
                <w:szCs w:val="24"/>
              </w:rPr>
            </w:pPr>
            <w:r>
              <w:rPr>
                <w:sz w:val="24"/>
                <w:szCs w:val="24"/>
              </w:rPr>
              <w:t>-0.203</w:t>
            </w:r>
          </w:p>
        </w:tc>
      </w:tr>
      <w:tr w:rsidR="00E90CE0" w14:paraId="59CB5147" w14:textId="77777777" w:rsidTr="00DE499F">
        <w:tc>
          <w:tcPr>
            <w:tcW w:w="1125" w:type="dxa"/>
          </w:tcPr>
          <w:p w14:paraId="33EEE1DA" w14:textId="77777777" w:rsidR="00E90CE0" w:rsidRDefault="00E90CE0" w:rsidP="00C7166E">
            <w:pPr>
              <w:jc w:val="center"/>
              <w:rPr>
                <w:sz w:val="24"/>
                <w:szCs w:val="24"/>
              </w:rPr>
            </w:pPr>
            <w:r>
              <w:rPr>
                <w:sz w:val="24"/>
                <w:szCs w:val="24"/>
              </w:rPr>
              <w:t>7</w:t>
            </w:r>
          </w:p>
        </w:tc>
        <w:tc>
          <w:tcPr>
            <w:tcW w:w="1642" w:type="dxa"/>
          </w:tcPr>
          <w:p w14:paraId="6E5B3D76" w14:textId="77777777" w:rsidR="00E90CE0" w:rsidRDefault="00E90CE0" w:rsidP="00C7166E">
            <w:pPr>
              <w:jc w:val="center"/>
              <w:rPr>
                <w:sz w:val="24"/>
                <w:szCs w:val="24"/>
              </w:rPr>
            </w:pPr>
            <w:r>
              <w:rPr>
                <w:sz w:val="24"/>
                <w:szCs w:val="24"/>
              </w:rPr>
              <w:t>336</w:t>
            </w:r>
          </w:p>
        </w:tc>
        <w:tc>
          <w:tcPr>
            <w:tcW w:w="1980" w:type="dxa"/>
          </w:tcPr>
          <w:p w14:paraId="3D51CCD5" w14:textId="77777777" w:rsidR="00E90CE0" w:rsidRDefault="00E90CE0" w:rsidP="00C7166E">
            <w:pPr>
              <w:jc w:val="center"/>
              <w:rPr>
                <w:sz w:val="24"/>
                <w:szCs w:val="24"/>
              </w:rPr>
            </w:pPr>
            <w:r>
              <w:rPr>
                <w:sz w:val="24"/>
                <w:szCs w:val="24"/>
              </w:rPr>
              <w:t>-0.317</w:t>
            </w:r>
          </w:p>
        </w:tc>
        <w:tc>
          <w:tcPr>
            <w:tcW w:w="2070" w:type="dxa"/>
          </w:tcPr>
          <w:p w14:paraId="062BCFB0" w14:textId="77777777" w:rsidR="00E90CE0" w:rsidRDefault="00E90CE0" w:rsidP="00C7166E">
            <w:pPr>
              <w:jc w:val="center"/>
              <w:rPr>
                <w:sz w:val="24"/>
                <w:szCs w:val="24"/>
              </w:rPr>
            </w:pPr>
            <w:r>
              <w:rPr>
                <w:sz w:val="24"/>
                <w:szCs w:val="24"/>
              </w:rPr>
              <w:t>-0.243</w:t>
            </w:r>
          </w:p>
        </w:tc>
      </w:tr>
      <w:tr w:rsidR="00E90CE0" w14:paraId="0E3CC272" w14:textId="77777777" w:rsidTr="00DE499F">
        <w:tc>
          <w:tcPr>
            <w:tcW w:w="1125" w:type="dxa"/>
          </w:tcPr>
          <w:p w14:paraId="67F9EF6D" w14:textId="77777777" w:rsidR="00E90CE0" w:rsidRDefault="00E90CE0" w:rsidP="00C7166E">
            <w:pPr>
              <w:jc w:val="center"/>
              <w:rPr>
                <w:sz w:val="24"/>
                <w:szCs w:val="24"/>
              </w:rPr>
            </w:pPr>
            <w:r>
              <w:rPr>
                <w:sz w:val="24"/>
                <w:szCs w:val="24"/>
              </w:rPr>
              <w:t>8</w:t>
            </w:r>
          </w:p>
        </w:tc>
        <w:tc>
          <w:tcPr>
            <w:tcW w:w="1642" w:type="dxa"/>
          </w:tcPr>
          <w:p w14:paraId="7A63123E" w14:textId="77777777" w:rsidR="00E90CE0" w:rsidRDefault="00E90CE0" w:rsidP="00C7166E">
            <w:pPr>
              <w:jc w:val="center"/>
              <w:rPr>
                <w:sz w:val="24"/>
                <w:szCs w:val="24"/>
              </w:rPr>
            </w:pPr>
            <w:r>
              <w:rPr>
                <w:sz w:val="24"/>
                <w:szCs w:val="24"/>
              </w:rPr>
              <w:t>43</w:t>
            </w:r>
          </w:p>
        </w:tc>
        <w:tc>
          <w:tcPr>
            <w:tcW w:w="1980" w:type="dxa"/>
          </w:tcPr>
          <w:p w14:paraId="45BFD912" w14:textId="77777777" w:rsidR="00E90CE0" w:rsidRDefault="00E90CE0" w:rsidP="00C7166E">
            <w:pPr>
              <w:jc w:val="center"/>
              <w:rPr>
                <w:sz w:val="24"/>
                <w:szCs w:val="24"/>
              </w:rPr>
            </w:pPr>
            <w:r>
              <w:rPr>
                <w:sz w:val="24"/>
                <w:szCs w:val="24"/>
              </w:rPr>
              <w:t>-0.20</w:t>
            </w:r>
          </w:p>
        </w:tc>
        <w:tc>
          <w:tcPr>
            <w:tcW w:w="2070" w:type="dxa"/>
          </w:tcPr>
          <w:p w14:paraId="6BF76DD0" w14:textId="77777777" w:rsidR="00E90CE0" w:rsidRDefault="00E90CE0" w:rsidP="00C7166E">
            <w:pPr>
              <w:jc w:val="center"/>
              <w:rPr>
                <w:sz w:val="24"/>
                <w:szCs w:val="24"/>
              </w:rPr>
            </w:pPr>
            <w:r>
              <w:rPr>
                <w:sz w:val="24"/>
                <w:szCs w:val="24"/>
              </w:rPr>
              <w:t>-0.241</w:t>
            </w:r>
          </w:p>
        </w:tc>
      </w:tr>
      <w:tr w:rsidR="00E90CE0" w14:paraId="68F3F45B" w14:textId="77777777" w:rsidTr="00DE499F">
        <w:tc>
          <w:tcPr>
            <w:tcW w:w="1125" w:type="dxa"/>
          </w:tcPr>
          <w:p w14:paraId="4BFC48E2" w14:textId="77777777" w:rsidR="00E90CE0" w:rsidRDefault="00E90CE0" w:rsidP="00C7166E">
            <w:pPr>
              <w:jc w:val="center"/>
              <w:rPr>
                <w:sz w:val="24"/>
                <w:szCs w:val="24"/>
              </w:rPr>
            </w:pPr>
            <w:r>
              <w:rPr>
                <w:sz w:val="24"/>
                <w:szCs w:val="24"/>
              </w:rPr>
              <w:t>9</w:t>
            </w:r>
          </w:p>
        </w:tc>
        <w:tc>
          <w:tcPr>
            <w:tcW w:w="1642" w:type="dxa"/>
          </w:tcPr>
          <w:p w14:paraId="2884EC28" w14:textId="77777777" w:rsidR="00E90CE0" w:rsidRDefault="00E90CE0" w:rsidP="00C7166E">
            <w:pPr>
              <w:jc w:val="center"/>
              <w:rPr>
                <w:sz w:val="24"/>
                <w:szCs w:val="24"/>
              </w:rPr>
            </w:pPr>
            <w:r>
              <w:rPr>
                <w:sz w:val="24"/>
                <w:szCs w:val="24"/>
              </w:rPr>
              <w:t>4</w:t>
            </w:r>
          </w:p>
        </w:tc>
        <w:tc>
          <w:tcPr>
            <w:tcW w:w="1980" w:type="dxa"/>
          </w:tcPr>
          <w:p w14:paraId="0E647D25" w14:textId="77777777" w:rsidR="00E90CE0" w:rsidRDefault="00E90CE0" w:rsidP="00C7166E">
            <w:pPr>
              <w:jc w:val="center"/>
              <w:rPr>
                <w:sz w:val="24"/>
                <w:szCs w:val="24"/>
              </w:rPr>
            </w:pPr>
            <w:r>
              <w:rPr>
                <w:sz w:val="24"/>
                <w:szCs w:val="24"/>
              </w:rPr>
              <w:t>-0.1</w:t>
            </w:r>
          </w:p>
        </w:tc>
        <w:tc>
          <w:tcPr>
            <w:tcW w:w="2070" w:type="dxa"/>
          </w:tcPr>
          <w:p w14:paraId="4021BA46" w14:textId="77777777" w:rsidR="00E90CE0" w:rsidRDefault="00E90CE0" w:rsidP="00C7166E">
            <w:pPr>
              <w:jc w:val="center"/>
              <w:rPr>
                <w:sz w:val="24"/>
                <w:szCs w:val="24"/>
              </w:rPr>
            </w:pPr>
            <w:r>
              <w:rPr>
                <w:sz w:val="24"/>
                <w:szCs w:val="24"/>
              </w:rPr>
              <w:t>-0.241</w:t>
            </w:r>
          </w:p>
        </w:tc>
      </w:tr>
      <w:tr w:rsidR="00E90CE0" w14:paraId="01C78DCD" w14:textId="77777777" w:rsidTr="00DE499F">
        <w:tc>
          <w:tcPr>
            <w:tcW w:w="1125" w:type="dxa"/>
          </w:tcPr>
          <w:p w14:paraId="71F23A98" w14:textId="77777777" w:rsidR="00E90CE0" w:rsidRDefault="00E90CE0" w:rsidP="00C7166E">
            <w:pPr>
              <w:jc w:val="center"/>
              <w:rPr>
                <w:sz w:val="24"/>
                <w:szCs w:val="24"/>
              </w:rPr>
            </w:pPr>
            <w:r>
              <w:rPr>
                <w:sz w:val="24"/>
                <w:szCs w:val="24"/>
              </w:rPr>
              <w:t>10</w:t>
            </w:r>
          </w:p>
        </w:tc>
        <w:tc>
          <w:tcPr>
            <w:tcW w:w="1642" w:type="dxa"/>
          </w:tcPr>
          <w:p w14:paraId="74BEDCDD" w14:textId="77777777" w:rsidR="00E90CE0" w:rsidRDefault="00E90CE0" w:rsidP="00C7166E">
            <w:pPr>
              <w:jc w:val="center"/>
              <w:rPr>
                <w:sz w:val="24"/>
                <w:szCs w:val="24"/>
              </w:rPr>
            </w:pPr>
            <w:r>
              <w:rPr>
                <w:sz w:val="24"/>
                <w:szCs w:val="24"/>
              </w:rPr>
              <w:t>17</w:t>
            </w:r>
          </w:p>
        </w:tc>
        <w:tc>
          <w:tcPr>
            <w:tcW w:w="1980" w:type="dxa"/>
          </w:tcPr>
          <w:p w14:paraId="592C1008" w14:textId="77777777" w:rsidR="00E90CE0" w:rsidRDefault="00E90CE0" w:rsidP="00C7166E">
            <w:pPr>
              <w:jc w:val="center"/>
              <w:rPr>
                <w:sz w:val="24"/>
                <w:szCs w:val="24"/>
              </w:rPr>
            </w:pPr>
            <w:r>
              <w:rPr>
                <w:sz w:val="24"/>
                <w:szCs w:val="24"/>
              </w:rPr>
              <w:t>-0.29</w:t>
            </w:r>
          </w:p>
        </w:tc>
        <w:tc>
          <w:tcPr>
            <w:tcW w:w="2070" w:type="dxa"/>
          </w:tcPr>
          <w:p w14:paraId="0A6FE597" w14:textId="77777777" w:rsidR="00E90CE0" w:rsidRDefault="00E90CE0" w:rsidP="00C7166E">
            <w:pPr>
              <w:jc w:val="center"/>
              <w:rPr>
                <w:sz w:val="24"/>
                <w:szCs w:val="24"/>
              </w:rPr>
            </w:pPr>
            <w:r>
              <w:rPr>
                <w:sz w:val="24"/>
                <w:szCs w:val="24"/>
              </w:rPr>
              <w:t>-0.241</w:t>
            </w:r>
          </w:p>
        </w:tc>
      </w:tr>
      <w:tr w:rsidR="00E90CE0" w14:paraId="7157558E" w14:textId="77777777" w:rsidTr="00DE499F">
        <w:tc>
          <w:tcPr>
            <w:tcW w:w="1125" w:type="dxa"/>
          </w:tcPr>
          <w:p w14:paraId="5F97B0EF" w14:textId="77777777" w:rsidR="00E90CE0" w:rsidRDefault="00E90CE0" w:rsidP="00C7166E">
            <w:pPr>
              <w:jc w:val="center"/>
              <w:rPr>
                <w:sz w:val="24"/>
                <w:szCs w:val="24"/>
              </w:rPr>
            </w:pPr>
            <w:r>
              <w:rPr>
                <w:sz w:val="24"/>
                <w:szCs w:val="24"/>
              </w:rPr>
              <w:t>11</w:t>
            </w:r>
          </w:p>
        </w:tc>
        <w:tc>
          <w:tcPr>
            <w:tcW w:w="1642" w:type="dxa"/>
          </w:tcPr>
          <w:p w14:paraId="596BBB42" w14:textId="77777777" w:rsidR="00E90CE0" w:rsidRDefault="00E90CE0" w:rsidP="00C7166E">
            <w:pPr>
              <w:jc w:val="center"/>
              <w:rPr>
                <w:sz w:val="24"/>
                <w:szCs w:val="24"/>
              </w:rPr>
            </w:pPr>
            <w:r>
              <w:rPr>
                <w:sz w:val="24"/>
                <w:szCs w:val="24"/>
              </w:rPr>
              <w:t>357</w:t>
            </w:r>
          </w:p>
        </w:tc>
        <w:tc>
          <w:tcPr>
            <w:tcW w:w="1980" w:type="dxa"/>
          </w:tcPr>
          <w:p w14:paraId="14FBBC2E" w14:textId="77777777" w:rsidR="00E90CE0" w:rsidRDefault="00E90CE0" w:rsidP="00C7166E">
            <w:pPr>
              <w:jc w:val="center"/>
              <w:rPr>
                <w:sz w:val="24"/>
                <w:szCs w:val="24"/>
              </w:rPr>
            </w:pPr>
            <w:r>
              <w:rPr>
                <w:sz w:val="24"/>
                <w:szCs w:val="24"/>
              </w:rPr>
              <w:t>-0.178</w:t>
            </w:r>
          </w:p>
        </w:tc>
        <w:tc>
          <w:tcPr>
            <w:tcW w:w="2070" w:type="dxa"/>
          </w:tcPr>
          <w:p w14:paraId="186EE517" w14:textId="77777777" w:rsidR="00E90CE0" w:rsidRDefault="00E90CE0" w:rsidP="00C7166E">
            <w:pPr>
              <w:jc w:val="center"/>
              <w:rPr>
                <w:sz w:val="24"/>
                <w:szCs w:val="24"/>
              </w:rPr>
            </w:pPr>
            <w:r>
              <w:rPr>
                <w:sz w:val="24"/>
                <w:szCs w:val="24"/>
              </w:rPr>
              <w:t>-0.225</w:t>
            </w:r>
          </w:p>
        </w:tc>
      </w:tr>
      <w:tr w:rsidR="00E90CE0" w14:paraId="3D43A2FD" w14:textId="77777777" w:rsidTr="00DE499F">
        <w:tc>
          <w:tcPr>
            <w:tcW w:w="1125" w:type="dxa"/>
          </w:tcPr>
          <w:p w14:paraId="3E7A1D40" w14:textId="77777777" w:rsidR="00E90CE0" w:rsidRDefault="00E90CE0" w:rsidP="00C7166E">
            <w:pPr>
              <w:jc w:val="center"/>
              <w:rPr>
                <w:sz w:val="24"/>
                <w:szCs w:val="24"/>
              </w:rPr>
            </w:pPr>
            <w:r>
              <w:rPr>
                <w:sz w:val="24"/>
                <w:szCs w:val="24"/>
              </w:rPr>
              <w:t>12</w:t>
            </w:r>
          </w:p>
        </w:tc>
        <w:tc>
          <w:tcPr>
            <w:tcW w:w="1642" w:type="dxa"/>
          </w:tcPr>
          <w:p w14:paraId="6DC0F30B" w14:textId="77777777" w:rsidR="00E90CE0" w:rsidRDefault="00E90CE0" w:rsidP="00C7166E">
            <w:pPr>
              <w:jc w:val="center"/>
              <w:rPr>
                <w:sz w:val="24"/>
                <w:szCs w:val="24"/>
              </w:rPr>
            </w:pPr>
            <w:r>
              <w:rPr>
                <w:sz w:val="24"/>
                <w:szCs w:val="24"/>
              </w:rPr>
              <w:t>6</w:t>
            </w:r>
          </w:p>
        </w:tc>
        <w:tc>
          <w:tcPr>
            <w:tcW w:w="1980" w:type="dxa"/>
          </w:tcPr>
          <w:p w14:paraId="1E38E230" w14:textId="77777777" w:rsidR="00E90CE0" w:rsidRDefault="00E90CE0" w:rsidP="00C7166E">
            <w:pPr>
              <w:jc w:val="center"/>
              <w:rPr>
                <w:sz w:val="24"/>
                <w:szCs w:val="24"/>
              </w:rPr>
            </w:pPr>
            <w:r>
              <w:rPr>
                <w:sz w:val="24"/>
                <w:szCs w:val="24"/>
              </w:rPr>
              <w:t>-0.2</w:t>
            </w:r>
          </w:p>
        </w:tc>
        <w:tc>
          <w:tcPr>
            <w:tcW w:w="2070" w:type="dxa"/>
          </w:tcPr>
          <w:p w14:paraId="074A0237" w14:textId="77777777" w:rsidR="00E90CE0" w:rsidRDefault="00E90CE0" w:rsidP="00C7166E">
            <w:pPr>
              <w:jc w:val="center"/>
              <w:rPr>
                <w:sz w:val="24"/>
                <w:szCs w:val="24"/>
              </w:rPr>
            </w:pPr>
            <w:r>
              <w:rPr>
                <w:sz w:val="24"/>
                <w:szCs w:val="24"/>
              </w:rPr>
              <w:t>-0.225</w:t>
            </w:r>
          </w:p>
        </w:tc>
      </w:tr>
      <w:tr w:rsidR="00E90CE0" w14:paraId="1050F3C4" w14:textId="77777777" w:rsidTr="00DE499F">
        <w:tc>
          <w:tcPr>
            <w:tcW w:w="1125" w:type="dxa"/>
          </w:tcPr>
          <w:p w14:paraId="66D0A7CA" w14:textId="77777777" w:rsidR="00E90CE0" w:rsidRDefault="00E90CE0" w:rsidP="00C7166E">
            <w:pPr>
              <w:jc w:val="center"/>
              <w:rPr>
                <w:sz w:val="24"/>
                <w:szCs w:val="24"/>
              </w:rPr>
            </w:pPr>
            <w:r>
              <w:rPr>
                <w:sz w:val="24"/>
                <w:szCs w:val="24"/>
              </w:rPr>
              <w:t>13</w:t>
            </w:r>
          </w:p>
        </w:tc>
        <w:tc>
          <w:tcPr>
            <w:tcW w:w="1642" w:type="dxa"/>
          </w:tcPr>
          <w:p w14:paraId="6DC1CF17" w14:textId="77777777" w:rsidR="00E90CE0" w:rsidRDefault="00E90CE0" w:rsidP="00C7166E">
            <w:pPr>
              <w:jc w:val="center"/>
              <w:rPr>
                <w:sz w:val="24"/>
                <w:szCs w:val="24"/>
              </w:rPr>
            </w:pPr>
            <w:r>
              <w:rPr>
                <w:sz w:val="24"/>
                <w:szCs w:val="24"/>
              </w:rPr>
              <w:t>0</w:t>
            </w:r>
          </w:p>
        </w:tc>
        <w:tc>
          <w:tcPr>
            <w:tcW w:w="1980" w:type="dxa"/>
          </w:tcPr>
          <w:p w14:paraId="3F3295F9" w14:textId="77777777" w:rsidR="00E90CE0" w:rsidRDefault="00E90CE0" w:rsidP="00C7166E">
            <w:pPr>
              <w:jc w:val="center"/>
              <w:rPr>
                <w:sz w:val="24"/>
                <w:szCs w:val="24"/>
              </w:rPr>
            </w:pPr>
            <w:r>
              <w:rPr>
                <w:sz w:val="24"/>
                <w:szCs w:val="24"/>
              </w:rPr>
              <w:t>—</w:t>
            </w:r>
          </w:p>
        </w:tc>
        <w:tc>
          <w:tcPr>
            <w:tcW w:w="2070" w:type="dxa"/>
          </w:tcPr>
          <w:p w14:paraId="12B04B99" w14:textId="77777777" w:rsidR="00E90CE0" w:rsidRDefault="00E90CE0" w:rsidP="00C7166E">
            <w:pPr>
              <w:jc w:val="center"/>
              <w:rPr>
                <w:sz w:val="24"/>
                <w:szCs w:val="24"/>
              </w:rPr>
            </w:pPr>
            <w:r>
              <w:rPr>
                <w:sz w:val="24"/>
                <w:szCs w:val="24"/>
              </w:rPr>
              <w:t>-0.225</w:t>
            </w:r>
          </w:p>
        </w:tc>
      </w:tr>
      <w:tr w:rsidR="00E90CE0" w14:paraId="57072349" w14:textId="77777777" w:rsidTr="00DE499F">
        <w:tc>
          <w:tcPr>
            <w:tcW w:w="1125" w:type="dxa"/>
          </w:tcPr>
          <w:p w14:paraId="0CA46F1D" w14:textId="77777777" w:rsidR="00E90CE0" w:rsidRPr="00E406BD" w:rsidRDefault="00E90CE0" w:rsidP="00C7166E">
            <w:pPr>
              <w:jc w:val="center"/>
              <w:rPr>
                <w:i/>
                <w:sz w:val="24"/>
                <w:szCs w:val="24"/>
              </w:rPr>
            </w:pPr>
            <w:r w:rsidRPr="00E406BD">
              <w:rPr>
                <w:i/>
                <w:sz w:val="24"/>
                <w:szCs w:val="24"/>
              </w:rPr>
              <w:t>Cumulative</w:t>
            </w:r>
          </w:p>
        </w:tc>
        <w:tc>
          <w:tcPr>
            <w:tcW w:w="1642" w:type="dxa"/>
          </w:tcPr>
          <w:p w14:paraId="1B4754E6" w14:textId="77777777" w:rsidR="00E90CE0" w:rsidRDefault="00E90CE0" w:rsidP="00C7166E">
            <w:pPr>
              <w:jc w:val="center"/>
              <w:rPr>
                <w:sz w:val="24"/>
                <w:szCs w:val="24"/>
              </w:rPr>
            </w:pPr>
            <w:r>
              <w:rPr>
                <w:sz w:val="24"/>
                <w:szCs w:val="24"/>
              </w:rPr>
              <w:t>1378</w:t>
            </w:r>
          </w:p>
        </w:tc>
        <w:tc>
          <w:tcPr>
            <w:tcW w:w="1980" w:type="dxa"/>
          </w:tcPr>
          <w:p w14:paraId="1A90B939" w14:textId="77777777" w:rsidR="00E90CE0" w:rsidRDefault="00E90CE0" w:rsidP="00C7166E">
            <w:pPr>
              <w:jc w:val="center"/>
              <w:rPr>
                <w:sz w:val="24"/>
                <w:szCs w:val="24"/>
              </w:rPr>
            </w:pPr>
            <w:r>
              <w:rPr>
                <w:sz w:val="24"/>
                <w:szCs w:val="24"/>
              </w:rPr>
              <w:t>—</w:t>
            </w:r>
          </w:p>
        </w:tc>
        <w:tc>
          <w:tcPr>
            <w:tcW w:w="2070" w:type="dxa"/>
          </w:tcPr>
          <w:p w14:paraId="3D1E85FE" w14:textId="77777777" w:rsidR="00E90CE0" w:rsidRDefault="00E90CE0" w:rsidP="00C7166E">
            <w:pPr>
              <w:jc w:val="center"/>
              <w:rPr>
                <w:sz w:val="24"/>
                <w:szCs w:val="24"/>
              </w:rPr>
            </w:pPr>
            <w:r>
              <w:rPr>
                <w:sz w:val="24"/>
                <w:szCs w:val="24"/>
              </w:rPr>
              <w:t>-0.225</w:t>
            </w:r>
          </w:p>
        </w:tc>
      </w:tr>
    </w:tbl>
    <w:p w14:paraId="47E18255" w14:textId="77777777" w:rsidR="00E90CE0" w:rsidRDefault="00E90CE0" w:rsidP="00E90CE0">
      <w:pPr>
        <w:rPr>
          <w:b/>
          <w:sz w:val="24"/>
          <w:szCs w:val="24"/>
        </w:rPr>
      </w:pPr>
    </w:p>
    <w:p w14:paraId="3151D66A" w14:textId="77777777" w:rsidR="00E90CE0" w:rsidRPr="00727B67" w:rsidRDefault="00E90CE0" w:rsidP="00E90CE0">
      <w:pPr>
        <w:rPr>
          <w:sz w:val="24"/>
          <w:szCs w:val="24"/>
        </w:rPr>
      </w:pPr>
      <w:r w:rsidRPr="00E406BD">
        <w:rPr>
          <w:b/>
          <w:sz w:val="24"/>
          <w:szCs w:val="24"/>
        </w:rPr>
        <w:t>Tab</w:t>
      </w:r>
      <w:r>
        <w:rPr>
          <w:b/>
          <w:sz w:val="24"/>
          <w:szCs w:val="24"/>
        </w:rPr>
        <w:t>le</w:t>
      </w:r>
      <w:r w:rsidRPr="00E406BD">
        <w:rPr>
          <w:b/>
          <w:sz w:val="24"/>
          <w:szCs w:val="24"/>
        </w:rPr>
        <w:t xml:space="preserve"> </w:t>
      </w:r>
      <w:r>
        <w:rPr>
          <w:b/>
          <w:sz w:val="24"/>
          <w:szCs w:val="24"/>
        </w:rPr>
        <w:t>S</w:t>
      </w:r>
      <w:r w:rsidRPr="00E406BD">
        <w:rPr>
          <w:b/>
          <w:sz w:val="24"/>
          <w:szCs w:val="24"/>
        </w:rPr>
        <w:t>2.</w:t>
      </w:r>
      <w:r>
        <w:rPr>
          <w:sz w:val="24"/>
          <w:szCs w:val="24"/>
        </w:rPr>
        <w:t xml:space="preserve"> </w:t>
      </w:r>
      <w:r w:rsidRPr="00727B67">
        <w:rPr>
          <w:sz w:val="24"/>
          <w:szCs w:val="24"/>
        </w:rPr>
        <w:t>Non-Suboptimal Change Points</w:t>
      </w:r>
    </w:p>
    <w:p w14:paraId="3C8FEDB4" w14:textId="77777777" w:rsidR="00E90CE0" w:rsidRDefault="00E90CE0" w:rsidP="00411127">
      <w:pPr>
        <w:rPr>
          <w:sz w:val="24"/>
          <w:szCs w:val="24"/>
        </w:rPr>
      </w:pPr>
    </w:p>
    <w:p w14:paraId="0E6C36B5" w14:textId="4FEBCD14" w:rsidR="00411127" w:rsidRDefault="00425529" w:rsidP="00411127">
      <w:pPr>
        <w:rPr>
          <w:sz w:val="24"/>
          <w:szCs w:val="24"/>
        </w:rPr>
      </w:pPr>
      <w:r>
        <w:rPr>
          <w:sz w:val="24"/>
          <w:szCs w:val="24"/>
        </w:rPr>
        <w:t xml:space="preserve">Table </w:t>
      </w:r>
      <w:r w:rsidR="00ED0310">
        <w:rPr>
          <w:sz w:val="24"/>
          <w:szCs w:val="24"/>
        </w:rPr>
        <w:t>S</w:t>
      </w:r>
      <w:r>
        <w:rPr>
          <w:sz w:val="24"/>
          <w:szCs w:val="24"/>
        </w:rPr>
        <w:t>3</w:t>
      </w:r>
      <w:r w:rsidR="00411127" w:rsidRPr="00727B67">
        <w:rPr>
          <w:sz w:val="24"/>
          <w:szCs w:val="24"/>
        </w:rPr>
        <w:t xml:space="preserve"> provides the</w:t>
      </w:r>
      <w:r>
        <w:rPr>
          <w:sz w:val="24"/>
          <w:szCs w:val="24"/>
        </w:rPr>
        <w:t xml:space="preserve"> </w:t>
      </w:r>
      <w:r w:rsidR="00411127" w:rsidRPr="00727B67">
        <w:rPr>
          <w:sz w:val="24"/>
          <w:szCs w:val="24"/>
        </w:rPr>
        <w:t>same inf</w:t>
      </w:r>
      <w:r>
        <w:rPr>
          <w:sz w:val="24"/>
          <w:szCs w:val="24"/>
        </w:rPr>
        <w:t>ormation across the DBMS</w:t>
      </w:r>
      <w:r w:rsidR="00411127" w:rsidRPr="00727B67">
        <w:rPr>
          <w:sz w:val="24"/>
          <w:szCs w:val="24"/>
        </w:rPr>
        <w:t xml:space="preserve"> generations for the suboptimal change</w:t>
      </w:r>
      <w:r>
        <w:rPr>
          <w:sz w:val="24"/>
          <w:szCs w:val="24"/>
        </w:rPr>
        <w:t xml:space="preserve"> </w:t>
      </w:r>
      <w:r w:rsidR="00411127" w:rsidRPr="00727B67">
        <w:rPr>
          <w:sz w:val="24"/>
          <w:szCs w:val="24"/>
        </w:rPr>
        <w:t>points: those for which the</w:t>
      </w:r>
      <w:r>
        <w:rPr>
          <w:sz w:val="24"/>
          <w:szCs w:val="24"/>
        </w:rPr>
        <w:t xml:space="preserve"> </w:t>
      </w:r>
      <w:r w:rsidR="00411127" w:rsidRPr="00727B67">
        <w:rPr>
          <w:sz w:val="24"/>
          <w:szCs w:val="24"/>
        </w:rPr>
        <w:t>relative deltas are positive, indicating a poor decision, as the query</w:t>
      </w:r>
      <w:r>
        <w:rPr>
          <w:sz w:val="24"/>
          <w:szCs w:val="24"/>
        </w:rPr>
        <w:t xml:space="preserve"> </w:t>
      </w:r>
      <w:r w:rsidR="00411127" w:rsidRPr="00727B67">
        <w:rPr>
          <w:sz w:val="24"/>
          <w:szCs w:val="24"/>
        </w:rPr>
        <w:t>time increased. While there are still only a small number of change points, there are a greater number of</w:t>
      </w:r>
      <w:r>
        <w:rPr>
          <w:sz w:val="24"/>
          <w:szCs w:val="24"/>
        </w:rPr>
        <w:t xml:space="preserve"> </w:t>
      </w:r>
      <w:r w:rsidRPr="00425529">
        <w:rPr>
          <w:i/>
          <w:sz w:val="24"/>
          <w:szCs w:val="24"/>
        </w:rPr>
        <w:t>suboptimal</w:t>
      </w:r>
      <w:r w:rsidR="00411127" w:rsidRPr="00727B67">
        <w:rPr>
          <w:sz w:val="24"/>
          <w:szCs w:val="24"/>
        </w:rPr>
        <w:t xml:space="preserve"> change points, with a relatively greater number showing up at more</w:t>
      </w:r>
      <w:r>
        <w:rPr>
          <w:sz w:val="24"/>
          <w:szCs w:val="24"/>
        </w:rPr>
        <w:t xml:space="preserve"> </w:t>
      </w:r>
      <w:r w:rsidR="00411127" w:rsidRPr="00727B67">
        <w:rPr>
          <w:sz w:val="24"/>
          <w:szCs w:val="24"/>
        </w:rPr>
        <w:t>recent generations. But more strikingly, the cumulative relative delta has</w:t>
      </w:r>
      <w:r>
        <w:rPr>
          <w:sz w:val="24"/>
          <w:szCs w:val="24"/>
        </w:rPr>
        <w:t xml:space="preserve"> </w:t>
      </w:r>
      <w:r w:rsidR="00411127" w:rsidRPr="00727B67">
        <w:rPr>
          <w:sz w:val="24"/>
          <w:szCs w:val="24"/>
        </w:rPr>
        <w:t>the opposite behavior to the non-s</w:t>
      </w:r>
      <w:r>
        <w:rPr>
          <w:sz w:val="24"/>
          <w:szCs w:val="24"/>
        </w:rPr>
        <w:t xml:space="preserve">uboptimal change points: it </w:t>
      </w:r>
      <w:r w:rsidR="00411127" w:rsidRPr="00425529">
        <w:rPr>
          <w:i/>
          <w:sz w:val="24"/>
          <w:szCs w:val="24"/>
        </w:rPr>
        <w:t>i</w:t>
      </w:r>
      <w:r w:rsidRPr="00425529">
        <w:rPr>
          <w:i/>
          <w:sz w:val="24"/>
          <w:szCs w:val="24"/>
        </w:rPr>
        <w:t>ncreases</w:t>
      </w:r>
      <w:r w:rsidR="00411127" w:rsidRPr="00727B67">
        <w:rPr>
          <w:sz w:val="24"/>
          <w:szCs w:val="24"/>
        </w:rPr>
        <w:t xml:space="preserve"> over the generations (indicating greater </w:t>
      </w:r>
      <w:r w:rsidR="00DF4F90">
        <w:rPr>
          <w:sz w:val="24"/>
          <w:szCs w:val="24"/>
        </w:rPr>
        <w:t>suboptimality), starting at 0.077</w:t>
      </w:r>
      <w:r w:rsidR="00411127" w:rsidRPr="00727B67">
        <w:rPr>
          <w:sz w:val="24"/>
          <w:szCs w:val="24"/>
        </w:rPr>
        <w:t xml:space="preserve"> and endin</w:t>
      </w:r>
      <w:r w:rsidR="00DF4F90">
        <w:rPr>
          <w:sz w:val="24"/>
          <w:szCs w:val="24"/>
        </w:rPr>
        <w:t>g at 0.246</w:t>
      </w:r>
      <w:r w:rsidR="00411127" w:rsidRPr="00727B67">
        <w:rPr>
          <w:sz w:val="24"/>
          <w:szCs w:val="24"/>
        </w:rPr>
        <w:t>, a</w:t>
      </w:r>
      <w:r>
        <w:rPr>
          <w:sz w:val="24"/>
          <w:szCs w:val="24"/>
        </w:rPr>
        <w:t xml:space="preserve"> value</w:t>
      </w:r>
      <w:r w:rsidR="00717238">
        <w:rPr>
          <w:sz w:val="24"/>
          <w:szCs w:val="24"/>
        </w:rPr>
        <w:t xml:space="preserve"> </w:t>
      </w:r>
      <w:r w:rsidR="00717238" w:rsidRPr="00717238">
        <w:rPr>
          <w:i/>
          <w:sz w:val="24"/>
          <w:szCs w:val="24"/>
        </w:rPr>
        <w:t>higher</w:t>
      </w:r>
      <w:r w:rsidR="00411127" w:rsidRPr="00727B67">
        <w:rPr>
          <w:sz w:val="24"/>
          <w:szCs w:val="24"/>
        </w:rPr>
        <w:t xml:space="preserve"> than that of the </w:t>
      </w:r>
      <w:ins w:id="284" w:author="Youngkyoon Suh" w:date="2017-03-24T14:42:00Z">
        <w:r w:rsidR="00E90CE0">
          <w:rPr>
            <w:sz w:val="24"/>
            <w:szCs w:val="24"/>
          </w:rPr>
          <w:t xml:space="preserve">  </w:t>
        </w:r>
      </w:ins>
      <w:r w:rsidR="00411127" w:rsidRPr="00727B67">
        <w:rPr>
          <w:sz w:val="24"/>
          <w:szCs w:val="24"/>
        </w:rPr>
        <w:t>non-suboptimal change points.</w:t>
      </w:r>
    </w:p>
    <w:p w14:paraId="1A18F33D" w14:textId="77777777" w:rsidR="00E90CE0" w:rsidRDefault="00E90CE0" w:rsidP="00E90CE0">
      <w:r>
        <w:br w:type="page"/>
      </w:r>
    </w:p>
    <w:tbl>
      <w:tblPr>
        <w:tblStyle w:val="TableGrid"/>
        <w:tblW w:w="0" w:type="auto"/>
        <w:tblLook w:val="04A0" w:firstRow="1" w:lastRow="0" w:firstColumn="1" w:lastColumn="0" w:noHBand="0" w:noVBand="1"/>
      </w:tblPr>
      <w:tblGrid>
        <w:gridCol w:w="1345"/>
        <w:gridCol w:w="1440"/>
        <w:gridCol w:w="1440"/>
        <w:gridCol w:w="1710"/>
      </w:tblGrid>
      <w:tr w:rsidR="00E90CE0" w14:paraId="78B38178" w14:textId="77777777" w:rsidTr="00C7166E">
        <w:tc>
          <w:tcPr>
            <w:tcW w:w="1345" w:type="dxa"/>
          </w:tcPr>
          <w:p w14:paraId="4A3828AD" w14:textId="77777777" w:rsidR="00E90CE0" w:rsidRPr="00E406BD" w:rsidRDefault="00E90CE0" w:rsidP="00C7166E">
            <w:pPr>
              <w:jc w:val="center"/>
              <w:rPr>
                <w:i/>
              </w:rPr>
            </w:pPr>
            <w:r>
              <w:rPr>
                <w:sz w:val="24"/>
                <w:szCs w:val="24"/>
              </w:rPr>
              <w:lastRenderedPageBreak/>
              <w:br w:type="page"/>
            </w:r>
            <w:r w:rsidRPr="00E406BD">
              <w:rPr>
                <w:i/>
              </w:rPr>
              <w:t>Generation</w:t>
            </w:r>
          </w:p>
        </w:tc>
        <w:tc>
          <w:tcPr>
            <w:tcW w:w="1440" w:type="dxa"/>
          </w:tcPr>
          <w:p w14:paraId="677D538E" w14:textId="77777777" w:rsidR="00E90CE0" w:rsidRPr="00E406BD" w:rsidRDefault="00E90CE0" w:rsidP="00C7166E">
            <w:pPr>
              <w:jc w:val="center"/>
              <w:rPr>
                <w:i/>
              </w:rPr>
            </w:pPr>
            <w:r w:rsidRPr="00E406BD">
              <w:rPr>
                <w:i/>
              </w:rPr>
              <w:t>Number of</w:t>
            </w:r>
          </w:p>
          <w:p w14:paraId="4DFB5F34" w14:textId="77777777" w:rsidR="00E90CE0" w:rsidRPr="00E406BD" w:rsidRDefault="00E90CE0" w:rsidP="00C7166E">
            <w:pPr>
              <w:jc w:val="center"/>
              <w:rPr>
                <w:i/>
              </w:rPr>
            </w:pPr>
            <w:r w:rsidRPr="00E406BD">
              <w:rPr>
                <w:i/>
              </w:rPr>
              <w:t>Change Points</w:t>
            </w:r>
          </w:p>
        </w:tc>
        <w:tc>
          <w:tcPr>
            <w:tcW w:w="1440" w:type="dxa"/>
          </w:tcPr>
          <w:p w14:paraId="3F8027F4" w14:textId="77777777" w:rsidR="00E90CE0" w:rsidRPr="00E406BD" w:rsidRDefault="00E90CE0" w:rsidP="00C7166E">
            <w:pPr>
              <w:jc w:val="center"/>
              <w:rPr>
                <w:i/>
              </w:rPr>
            </w:pPr>
            <w:r w:rsidRPr="00E406BD">
              <w:rPr>
                <w:i/>
              </w:rPr>
              <w:t>Average</w:t>
            </w:r>
          </w:p>
          <w:p w14:paraId="3289A238" w14:textId="77777777" w:rsidR="00E90CE0" w:rsidRPr="00E406BD" w:rsidRDefault="00E90CE0" w:rsidP="00C7166E">
            <w:pPr>
              <w:jc w:val="center"/>
              <w:rPr>
                <w:i/>
              </w:rPr>
            </w:pPr>
            <w:r w:rsidRPr="00E406BD">
              <w:rPr>
                <w:i/>
              </w:rPr>
              <w:t>Relative Delta</w:t>
            </w:r>
          </w:p>
        </w:tc>
        <w:tc>
          <w:tcPr>
            <w:tcW w:w="1710" w:type="dxa"/>
          </w:tcPr>
          <w:p w14:paraId="65210B5E" w14:textId="77777777" w:rsidR="00E90CE0" w:rsidRPr="00E406BD" w:rsidRDefault="00E90CE0" w:rsidP="00C7166E">
            <w:pPr>
              <w:jc w:val="center"/>
              <w:rPr>
                <w:i/>
              </w:rPr>
            </w:pPr>
            <w:r w:rsidRPr="00E406BD">
              <w:rPr>
                <w:i/>
              </w:rPr>
              <w:t>Cumulative</w:t>
            </w:r>
          </w:p>
          <w:p w14:paraId="3FBE0ADC" w14:textId="77777777" w:rsidR="00E90CE0" w:rsidRPr="00E406BD" w:rsidRDefault="00E90CE0" w:rsidP="00C7166E">
            <w:pPr>
              <w:jc w:val="center"/>
              <w:rPr>
                <w:i/>
              </w:rPr>
            </w:pPr>
            <w:r w:rsidRPr="00E406BD">
              <w:rPr>
                <w:i/>
              </w:rPr>
              <w:t>Relative Delta</w:t>
            </w:r>
          </w:p>
        </w:tc>
      </w:tr>
      <w:tr w:rsidR="00E90CE0" w14:paraId="5A71789D" w14:textId="77777777" w:rsidTr="00C7166E">
        <w:tc>
          <w:tcPr>
            <w:tcW w:w="1345" w:type="dxa"/>
          </w:tcPr>
          <w:p w14:paraId="197AD9D9" w14:textId="77777777" w:rsidR="00E90CE0" w:rsidRDefault="00E90CE0" w:rsidP="00C7166E">
            <w:pPr>
              <w:jc w:val="center"/>
              <w:rPr>
                <w:sz w:val="24"/>
                <w:szCs w:val="24"/>
              </w:rPr>
            </w:pPr>
            <w:r>
              <w:rPr>
                <w:sz w:val="24"/>
                <w:szCs w:val="24"/>
              </w:rPr>
              <w:t>1</w:t>
            </w:r>
          </w:p>
        </w:tc>
        <w:tc>
          <w:tcPr>
            <w:tcW w:w="1440" w:type="dxa"/>
          </w:tcPr>
          <w:p w14:paraId="19041A0C" w14:textId="77777777" w:rsidR="00E90CE0" w:rsidRDefault="00E90CE0" w:rsidP="00C7166E">
            <w:pPr>
              <w:jc w:val="center"/>
              <w:rPr>
                <w:sz w:val="24"/>
                <w:szCs w:val="24"/>
              </w:rPr>
            </w:pPr>
            <w:r>
              <w:rPr>
                <w:sz w:val="24"/>
                <w:szCs w:val="24"/>
              </w:rPr>
              <w:t>—</w:t>
            </w:r>
          </w:p>
        </w:tc>
        <w:tc>
          <w:tcPr>
            <w:tcW w:w="1440" w:type="dxa"/>
          </w:tcPr>
          <w:p w14:paraId="4D680B63" w14:textId="77777777" w:rsidR="00E90CE0" w:rsidRDefault="00E90CE0" w:rsidP="00C7166E">
            <w:pPr>
              <w:jc w:val="center"/>
              <w:rPr>
                <w:sz w:val="24"/>
                <w:szCs w:val="24"/>
              </w:rPr>
            </w:pPr>
            <w:r>
              <w:rPr>
                <w:sz w:val="24"/>
                <w:szCs w:val="24"/>
              </w:rPr>
              <w:t>—</w:t>
            </w:r>
          </w:p>
        </w:tc>
        <w:tc>
          <w:tcPr>
            <w:tcW w:w="1710" w:type="dxa"/>
          </w:tcPr>
          <w:p w14:paraId="2B89A451" w14:textId="77777777" w:rsidR="00E90CE0" w:rsidRDefault="00E90CE0" w:rsidP="00C7166E">
            <w:pPr>
              <w:jc w:val="center"/>
              <w:rPr>
                <w:sz w:val="24"/>
                <w:szCs w:val="24"/>
              </w:rPr>
            </w:pPr>
            <w:r>
              <w:rPr>
                <w:sz w:val="24"/>
                <w:szCs w:val="24"/>
              </w:rPr>
              <w:t>—</w:t>
            </w:r>
          </w:p>
        </w:tc>
      </w:tr>
      <w:tr w:rsidR="00E90CE0" w14:paraId="73F964BD" w14:textId="77777777" w:rsidTr="00C7166E">
        <w:tc>
          <w:tcPr>
            <w:tcW w:w="1345" w:type="dxa"/>
          </w:tcPr>
          <w:p w14:paraId="4E2CF9EC" w14:textId="77777777" w:rsidR="00E90CE0" w:rsidRDefault="00E90CE0" w:rsidP="00C7166E">
            <w:pPr>
              <w:jc w:val="center"/>
              <w:rPr>
                <w:sz w:val="24"/>
                <w:szCs w:val="24"/>
              </w:rPr>
            </w:pPr>
            <w:r>
              <w:rPr>
                <w:sz w:val="24"/>
                <w:szCs w:val="24"/>
              </w:rPr>
              <w:t>2</w:t>
            </w:r>
          </w:p>
        </w:tc>
        <w:tc>
          <w:tcPr>
            <w:tcW w:w="1440" w:type="dxa"/>
          </w:tcPr>
          <w:p w14:paraId="2E7CB93D" w14:textId="77777777" w:rsidR="00E90CE0" w:rsidRDefault="00E90CE0" w:rsidP="00C7166E">
            <w:pPr>
              <w:jc w:val="center"/>
              <w:rPr>
                <w:sz w:val="24"/>
                <w:szCs w:val="24"/>
              </w:rPr>
            </w:pPr>
            <w:r>
              <w:rPr>
                <w:sz w:val="24"/>
                <w:szCs w:val="24"/>
              </w:rPr>
              <w:t>—</w:t>
            </w:r>
          </w:p>
        </w:tc>
        <w:tc>
          <w:tcPr>
            <w:tcW w:w="1440" w:type="dxa"/>
          </w:tcPr>
          <w:p w14:paraId="01DB1F39" w14:textId="77777777" w:rsidR="00E90CE0" w:rsidRDefault="00E90CE0" w:rsidP="00C7166E">
            <w:pPr>
              <w:jc w:val="center"/>
              <w:rPr>
                <w:sz w:val="24"/>
                <w:szCs w:val="24"/>
              </w:rPr>
            </w:pPr>
            <w:r>
              <w:rPr>
                <w:sz w:val="24"/>
                <w:szCs w:val="24"/>
              </w:rPr>
              <w:t>—</w:t>
            </w:r>
          </w:p>
        </w:tc>
        <w:tc>
          <w:tcPr>
            <w:tcW w:w="1710" w:type="dxa"/>
          </w:tcPr>
          <w:p w14:paraId="4E497AD0" w14:textId="77777777" w:rsidR="00E90CE0" w:rsidRDefault="00E90CE0" w:rsidP="00C7166E">
            <w:pPr>
              <w:jc w:val="center"/>
              <w:rPr>
                <w:sz w:val="24"/>
                <w:szCs w:val="24"/>
              </w:rPr>
            </w:pPr>
            <w:r>
              <w:rPr>
                <w:sz w:val="24"/>
                <w:szCs w:val="24"/>
              </w:rPr>
              <w:t>—</w:t>
            </w:r>
          </w:p>
        </w:tc>
      </w:tr>
      <w:tr w:rsidR="00E90CE0" w14:paraId="33AC9F31" w14:textId="77777777" w:rsidTr="00C7166E">
        <w:tc>
          <w:tcPr>
            <w:tcW w:w="1345" w:type="dxa"/>
          </w:tcPr>
          <w:p w14:paraId="419A9C13" w14:textId="77777777" w:rsidR="00E90CE0" w:rsidRDefault="00E90CE0" w:rsidP="00C7166E">
            <w:pPr>
              <w:jc w:val="center"/>
              <w:rPr>
                <w:sz w:val="24"/>
                <w:szCs w:val="24"/>
              </w:rPr>
            </w:pPr>
            <w:r>
              <w:rPr>
                <w:sz w:val="24"/>
                <w:szCs w:val="24"/>
              </w:rPr>
              <w:t>3</w:t>
            </w:r>
          </w:p>
        </w:tc>
        <w:tc>
          <w:tcPr>
            <w:tcW w:w="1440" w:type="dxa"/>
          </w:tcPr>
          <w:p w14:paraId="636250A7" w14:textId="77777777" w:rsidR="00E90CE0" w:rsidRDefault="00E90CE0" w:rsidP="00C7166E">
            <w:pPr>
              <w:jc w:val="center"/>
              <w:rPr>
                <w:sz w:val="24"/>
                <w:szCs w:val="24"/>
              </w:rPr>
            </w:pPr>
            <w:r>
              <w:rPr>
                <w:sz w:val="24"/>
                <w:szCs w:val="24"/>
              </w:rPr>
              <w:t>—</w:t>
            </w:r>
          </w:p>
        </w:tc>
        <w:tc>
          <w:tcPr>
            <w:tcW w:w="1440" w:type="dxa"/>
          </w:tcPr>
          <w:p w14:paraId="4DBD0902" w14:textId="369C619E" w:rsidR="00E90CE0" w:rsidRDefault="00F4608F" w:rsidP="00C7166E">
            <w:pPr>
              <w:jc w:val="center"/>
              <w:rPr>
                <w:sz w:val="24"/>
                <w:szCs w:val="24"/>
              </w:rPr>
            </w:pPr>
            <w:ins w:id="285" w:author="Richard Snodgrass" w:date="2017-03-30T13:10:00Z">
              <w:r>
                <w:rPr>
                  <w:sz w:val="24"/>
                  <w:szCs w:val="24"/>
                </w:rPr>
                <w:t>0.0</w:t>
              </w:r>
            </w:ins>
            <w:del w:id="286" w:author="Richard Snodgrass" w:date="2017-03-30T13:10:00Z">
              <w:r w:rsidR="00E90CE0" w:rsidDel="00F4608F">
                <w:rPr>
                  <w:sz w:val="24"/>
                  <w:szCs w:val="24"/>
                </w:rPr>
                <w:delText>—</w:delText>
              </w:r>
            </w:del>
          </w:p>
        </w:tc>
        <w:tc>
          <w:tcPr>
            <w:tcW w:w="1710" w:type="dxa"/>
          </w:tcPr>
          <w:p w14:paraId="680F729B" w14:textId="1879B494" w:rsidR="00E90CE0" w:rsidRDefault="00DE499F" w:rsidP="00C7166E">
            <w:pPr>
              <w:jc w:val="center"/>
              <w:rPr>
                <w:sz w:val="24"/>
                <w:szCs w:val="24"/>
              </w:rPr>
            </w:pPr>
            <w:ins w:id="287" w:author="Richard Snodgrass" w:date="2017-03-27T16:37:00Z">
              <w:r>
                <w:rPr>
                  <w:sz w:val="24"/>
                  <w:szCs w:val="24"/>
                </w:rPr>
                <w:t>0.0</w:t>
              </w:r>
            </w:ins>
            <w:del w:id="288" w:author="Richard Snodgrass" w:date="2017-03-27T16:37:00Z">
              <w:r w:rsidR="00E90CE0" w:rsidDel="00DE499F">
                <w:rPr>
                  <w:sz w:val="24"/>
                  <w:szCs w:val="24"/>
                </w:rPr>
                <w:delText>—</w:delText>
              </w:r>
            </w:del>
          </w:p>
        </w:tc>
      </w:tr>
      <w:tr w:rsidR="00E90CE0" w14:paraId="7ED5171F" w14:textId="77777777" w:rsidTr="00C7166E">
        <w:tc>
          <w:tcPr>
            <w:tcW w:w="1345" w:type="dxa"/>
          </w:tcPr>
          <w:p w14:paraId="0063F073" w14:textId="77777777" w:rsidR="00E90CE0" w:rsidRDefault="00E90CE0" w:rsidP="00C7166E">
            <w:pPr>
              <w:jc w:val="center"/>
              <w:rPr>
                <w:sz w:val="24"/>
                <w:szCs w:val="24"/>
              </w:rPr>
            </w:pPr>
            <w:r>
              <w:rPr>
                <w:sz w:val="24"/>
                <w:szCs w:val="24"/>
              </w:rPr>
              <w:t>4</w:t>
            </w:r>
          </w:p>
        </w:tc>
        <w:tc>
          <w:tcPr>
            <w:tcW w:w="1440" w:type="dxa"/>
          </w:tcPr>
          <w:p w14:paraId="150C107F" w14:textId="77777777" w:rsidR="00E90CE0" w:rsidRDefault="00E90CE0" w:rsidP="00C7166E">
            <w:pPr>
              <w:jc w:val="center"/>
              <w:rPr>
                <w:sz w:val="24"/>
                <w:szCs w:val="24"/>
              </w:rPr>
            </w:pPr>
            <w:r>
              <w:rPr>
                <w:sz w:val="24"/>
                <w:szCs w:val="24"/>
              </w:rPr>
              <w:t>2</w:t>
            </w:r>
          </w:p>
        </w:tc>
        <w:tc>
          <w:tcPr>
            <w:tcW w:w="1440" w:type="dxa"/>
          </w:tcPr>
          <w:p w14:paraId="0AE18BC4" w14:textId="77777777" w:rsidR="00E90CE0" w:rsidRDefault="00E90CE0" w:rsidP="00C7166E">
            <w:pPr>
              <w:jc w:val="center"/>
              <w:rPr>
                <w:sz w:val="24"/>
                <w:szCs w:val="24"/>
              </w:rPr>
            </w:pPr>
            <w:r>
              <w:rPr>
                <w:sz w:val="24"/>
                <w:szCs w:val="24"/>
              </w:rPr>
              <w:t>0.2</w:t>
            </w:r>
          </w:p>
        </w:tc>
        <w:tc>
          <w:tcPr>
            <w:tcW w:w="1710" w:type="dxa"/>
          </w:tcPr>
          <w:p w14:paraId="09BBA5D2" w14:textId="77777777" w:rsidR="00E90CE0" w:rsidRDefault="00E90CE0" w:rsidP="00C7166E">
            <w:pPr>
              <w:jc w:val="center"/>
              <w:rPr>
                <w:sz w:val="24"/>
                <w:szCs w:val="24"/>
              </w:rPr>
            </w:pPr>
            <w:r>
              <w:rPr>
                <w:sz w:val="24"/>
                <w:szCs w:val="24"/>
              </w:rPr>
              <w:t>0.2</w:t>
            </w:r>
          </w:p>
        </w:tc>
      </w:tr>
      <w:tr w:rsidR="00E90CE0" w14:paraId="30771F99" w14:textId="77777777" w:rsidTr="00C7166E">
        <w:tc>
          <w:tcPr>
            <w:tcW w:w="1345" w:type="dxa"/>
          </w:tcPr>
          <w:p w14:paraId="4FE50E9B" w14:textId="77777777" w:rsidR="00E90CE0" w:rsidRDefault="00E90CE0" w:rsidP="00C7166E">
            <w:pPr>
              <w:jc w:val="center"/>
              <w:rPr>
                <w:sz w:val="24"/>
                <w:szCs w:val="24"/>
              </w:rPr>
            </w:pPr>
            <w:r>
              <w:rPr>
                <w:sz w:val="24"/>
                <w:szCs w:val="24"/>
              </w:rPr>
              <w:t>5</w:t>
            </w:r>
          </w:p>
        </w:tc>
        <w:tc>
          <w:tcPr>
            <w:tcW w:w="1440" w:type="dxa"/>
          </w:tcPr>
          <w:p w14:paraId="216E3670" w14:textId="77777777" w:rsidR="00E90CE0" w:rsidRDefault="00E90CE0" w:rsidP="00C7166E">
            <w:pPr>
              <w:jc w:val="center"/>
              <w:rPr>
                <w:sz w:val="24"/>
                <w:szCs w:val="24"/>
              </w:rPr>
            </w:pPr>
            <w:r>
              <w:rPr>
                <w:sz w:val="24"/>
                <w:szCs w:val="24"/>
              </w:rPr>
              <w:t>211</w:t>
            </w:r>
          </w:p>
        </w:tc>
        <w:tc>
          <w:tcPr>
            <w:tcW w:w="1440" w:type="dxa"/>
          </w:tcPr>
          <w:p w14:paraId="1C2B3045" w14:textId="77777777" w:rsidR="00E90CE0" w:rsidRDefault="00E90CE0" w:rsidP="00C7166E">
            <w:pPr>
              <w:jc w:val="center"/>
              <w:rPr>
                <w:sz w:val="24"/>
                <w:szCs w:val="24"/>
              </w:rPr>
            </w:pPr>
            <w:r>
              <w:rPr>
                <w:sz w:val="24"/>
                <w:szCs w:val="24"/>
              </w:rPr>
              <w:t>0.076</w:t>
            </w:r>
          </w:p>
        </w:tc>
        <w:tc>
          <w:tcPr>
            <w:tcW w:w="1710" w:type="dxa"/>
          </w:tcPr>
          <w:p w14:paraId="3FE788C7" w14:textId="77777777" w:rsidR="00E90CE0" w:rsidRDefault="00E90CE0" w:rsidP="00C7166E">
            <w:pPr>
              <w:jc w:val="center"/>
              <w:rPr>
                <w:sz w:val="24"/>
                <w:szCs w:val="24"/>
              </w:rPr>
            </w:pPr>
            <w:r>
              <w:rPr>
                <w:sz w:val="24"/>
                <w:szCs w:val="24"/>
              </w:rPr>
              <w:t>0.077</w:t>
            </w:r>
          </w:p>
        </w:tc>
      </w:tr>
      <w:tr w:rsidR="00E90CE0" w14:paraId="449C8D2B" w14:textId="77777777" w:rsidTr="00C7166E">
        <w:tc>
          <w:tcPr>
            <w:tcW w:w="1345" w:type="dxa"/>
          </w:tcPr>
          <w:p w14:paraId="6503FA3C" w14:textId="77777777" w:rsidR="00E90CE0" w:rsidRDefault="00E90CE0" w:rsidP="00C7166E">
            <w:pPr>
              <w:jc w:val="center"/>
              <w:rPr>
                <w:sz w:val="24"/>
                <w:szCs w:val="24"/>
              </w:rPr>
            </w:pPr>
            <w:r>
              <w:rPr>
                <w:sz w:val="24"/>
                <w:szCs w:val="24"/>
              </w:rPr>
              <w:t>6</w:t>
            </w:r>
          </w:p>
        </w:tc>
        <w:tc>
          <w:tcPr>
            <w:tcW w:w="1440" w:type="dxa"/>
          </w:tcPr>
          <w:p w14:paraId="64A3BED7" w14:textId="77777777" w:rsidR="00E90CE0" w:rsidRDefault="00E90CE0" w:rsidP="00C7166E">
            <w:pPr>
              <w:jc w:val="center"/>
              <w:rPr>
                <w:sz w:val="24"/>
                <w:szCs w:val="24"/>
              </w:rPr>
            </w:pPr>
            <w:r>
              <w:rPr>
                <w:sz w:val="24"/>
                <w:szCs w:val="24"/>
              </w:rPr>
              <w:t>86</w:t>
            </w:r>
          </w:p>
        </w:tc>
        <w:tc>
          <w:tcPr>
            <w:tcW w:w="1440" w:type="dxa"/>
          </w:tcPr>
          <w:p w14:paraId="78DD1F49" w14:textId="77777777" w:rsidR="00E90CE0" w:rsidRDefault="00E90CE0" w:rsidP="00C7166E">
            <w:pPr>
              <w:jc w:val="center"/>
              <w:rPr>
                <w:sz w:val="24"/>
                <w:szCs w:val="24"/>
              </w:rPr>
            </w:pPr>
            <w:r>
              <w:rPr>
                <w:sz w:val="24"/>
                <w:szCs w:val="24"/>
              </w:rPr>
              <w:t>0.16</w:t>
            </w:r>
          </w:p>
        </w:tc>
        <w:tc>
          <w:tcPr>
            <w:tcW w:w="1710" w:type="dxa"/>
          </w:tcPr>
          <w:p w14:paraId="560623E9" w14:textId="77777777" w:rsidR="00E90CE0" w:rsidRDefault="00E90CE0" w:rsidP="00C7166E">
            <w:pPr>
              <w:jc w:val="center"/>
              <w:rPr>
                <w:sz w:val="24"/>
                <w:szCs w:val="24"/>
              </w:rPr>
            </w:pPr>
            <w:r>
              <w:rPr>
                <w:sz w:val="24"/>
                <w:szCs w:val="24"/>
              </w:rPr>
              <w:t>0.102</w:t>
            </w:r>
          </w:p>
        </w:tc>
      </w:tr>
      <w:tr w:rsidR="00E90CE0" w14:paraId="757704B8" w14:textId="77777777" w:rsidTr="00C7166E">
        <w:tc>
          <w:tcPr>
            <w:tcW w:w="1345" w:type="dxa"/>
          </w:tcPr>
          <w:p w14:paraId="44E07733" w14:textId="77777777" w:rsidR="00E90CE0" w:rsidRDefault="00E90CE0" w:rsidP="00C7166E">
            <w:pPr>
              <w:jc w:val="center"/>
              <w:rPr>
                <w:sz w:val="24"/>
                <w:szCs w:val="24"/>
              </w:rPr>
            </w:pPr>
            <w:r>
              <w:rPr>
                <w:sz w:val="24"/>
                <w:szCs w:val="24"/>
              </w:rPr>
              <w:t>7</w:t>
            </w:r>
          </w:p>
        </w:tc>
        <w:tc>
          <w:tcPr>
            <w:tcW w:w="1440" w:type="dxa"/>
          </w:tcPr>
          <w:p w14:paraId="7249AB6D" w14:textId="77777777" w:rsidR="00E90CE0" w:rsidRDefault="00E90CE0" w:rsidP="00C7166E">
            <w:pPr>
              <w:jc w:val="center"/>
              <w:rPr>
                <w:sz w:val="24"/>
                <w:szCs w:val="24"/>
              </w:rPr>
            </w:pPr>
            <w:r>
              <w:rPr>
                <w:sz w:val="24"/>
                <w:szCs w:val="24"/>
              </w:rPr>
              <w:t>263</w:t>
            </w:r>
          </w:p>
        </w:tc>
        <w:tc>
          <w:tcPr>
            <w:tcW w:w="1440" w:type="dxa"/>
          </w:tcPr>
          <w:p w14:paraId="0F4274E1" w14:textId="77777777" w:rsidR="00E90CE0" w:rsidRDefault="00E90CE0" w:rsidP="00C7166E">
            <w:pPr>
              <w:jc w:val="center"/>
              <w:rPr>
                <w:sz w:val="24"/>
                <w:szCs w:val="24"/>
              </w:rPr>
            </w:pPr>
            <w:r>
              <w:rPr>
                <w:sz w:val="24"/>
                <w:szCs w:val="24"/>
              </w:rPr>
              <w:t>0.303</w:t>
            </w:r>
          </w:p>
        </w:tc>
        <w:tc>
          <w:tcPr>
            <w:tcW w:w="1710" w:type="dxa"/>
          </w:tcPr>
          <w:p w14:paraId="038A8E05" w14:textId="77777777" w:rsidR="00E90CE0" w:rsidRDefault="00E90CE0" w:rsidP="00C7166E">
            <w:pPr>
              <w:jc w:val="center"/>
              <w:rPr>
                <w:sz w:val="24"/>
                <w:szCs w:val="24"/>
              </w:rPr>
            </w:pPr>
            <w:r>
              <w:rPr>
                <w:sz w:val="24"/>
                <w:szCs w:val="24"/>
              </w:rPr>
              <w:t>0.196</w:t>
            </w:r>
          </w:p>
        </w:tc>
      </w:tr>
      <w:tr w:rsidR="00E90CE0" w14:paraId="14916C3E" w14:textId="77777777" w:rsidTr="00C7166E">
        <w:tc>
          <w:tcPr>
            <w:tcW w:w="1345" w:type="dxa"/>
          </w:tcPr>
          <w:p w14:paraId="71FCFBCE" w14:textId="77777777" w:rsidR="00E90CE0" w:rsidRDefault="00E90CE0" w:rsidP="00C7166E">
            <w:pPr>
              <w:jc w:val="center"/>
              <w:rPr>
                <w:sz w:val="24"/>
                <w:szCs w:val="24"/>
              </w:rPr>
            </w:pPr>
            <w:r>
              <w:rPr>
                <w:sz w:val="24"/>
                <w:szCs w:val="24"/>
              </w:rPr>
              <w:t>8</w:t>
            </w:r>
          </w:p>
        </w:tc>
        <w:tc>
          <w:tcPr>
            <w:tcW w:w="1440" w:type="dxa"/>
          </w:tcPr>
          <w:p w14:paraId="1154FC82" w14:textId="77777777" w:rsidR="00E90CE0" w:rsidRDefault="00E90CE0" w:rsidP="00C7166E">
            <w:pPr>
              <w:jc w:val="center"/>
              <w:rPr>
                <w:sz w:val="24"/>
                <w:szCs w:val="24"/>
              </w:rPr>
            </w:pPr>
            <w:r>
              <w:rPr>
                <w:sz w:val="24"/>
                <w:szCs w:val="24"/>
              </w:rPr>
              <w:t>273</w:t>
            </w:r>
          </w:p>
        </w:tc>
        <w:tc>
          <w:tcPr>
            <w:tcW w:w="1440" w:type="dxa"/>
          </w:tcPr>
          <w:p w14:paraId="0467C5A5" w14:textId="77777777" w:rsidR="00E90CE0" w:rsidRDefault="00E90CE0" w:rsidP="00C7166E">
            <w:pPr>
              <w:jc w:val="center"/>
              <w:rPr>
                <w:sz w:val="24"/>
                <w:szCs w:val="24"/>
              </w:rPr>
            </w:pPr>
            <w:r>
              <w:rPr>
                <w:sz w:val="24"/>
                <w:szCs w:val="24"/>
              </w:rPr>
              <w:t>0.303</w:t>
            </w:r>
          </w:p>
        </w:tc>
        <w:tc>
          <w:tcPr>
            <w:tcW w:w="1710" w:type="dxa"/>
          </w:tcPr>
          <w:p w14:paraId="1C160A2F" w14:textId="77777777" w:rsidR="00E90CE0" w:rsidRDefault="00E90CE0" w:rsidP="00C7166E">
            <w:pPr>
              <w:jc w:val="center"/>
              <w:rPr>
                <w:sz w:val="24"/>
                <w:szCs w:val="24"/>
              </w:rPr>
            </w:pPr>
            <w:r>
              <w:rPr>
                <w:sz w:val="24"/>
                <w:szCs w:val="24"/>
              </w:rPr>
              <w:t>0.231</w:t>
            </w:r>
          </w:p>
        </w:tc>
      </w:tr>
      <w:tr w:rsidR="00E90CE0" w14:paraId="3600A8F3" w14:textId="77777777" w:rsidTr="00C7166E">
        <w:tc>
          <w:tcPr>
            <w:tcW w:w="1345" w:type="dxa"/>
          </w:tcPr>
          <w:p w14:paraId="29F23EB9" w14:textId="77777777" w:rsidR="00E90CE0" w:rsidRDefault="00E90CE0" w:rsidP="00C7166E">
            <w:pPr>
              <w:jc w:val="center"/>
              <w:rPr>
                <w:sz w:val="24"/>
                <w:szCs w:val="24"/>
              </w:rPr>
            </w:pPr>
            <w:r>
              <w:rPr>
                <w:sz w:val="24"/>
                <w:szCs w:val="24"/>
              </w:rPr>
              <w:t>9</w:t>
            </w:r>
          </w:p>
        </w:tc>
        <w:tc>
          <w:tcPr>
            <w:tcW w:w="1440" w:type="dxa"/>
          </w:tcPr>
          <w:p w14:paraId="4D5CFB86" w14:textId="77777777" w:rsidR="00E90CE0" w:rsidRDefault="00E90CE0" w:rsidP="00C7166E">
            <w:pPr>
              <w:jc w:val="center"/>
              <w:rPr>
                <w:sz w:val="24"/>
                <w:szCs w:val="24"/>
              </w:rPr>
            </w:pPr>
            <w:r>
              <w:rPr>
                <w:sz w:val="24"/>
                <w:szCs w:val="24"/>
              </w:rPr>
              <w:t>3</w:t>
            </w:r>
          </w:p>
        </w:tc>
        <w:tc>
          <w:tcPr>
            <w:tcW w:w="1440" w:type="dxa"/>
          </w:tcPr>
          <w:p w14:paraId="032A25FD" w14:textId="77777777" w:rsidR="00E90CE0" w:rsidRDefault="00E90CE0" w:rsidP="00C7166E">
            <w:pPr>
              <w:jc w:val="center"/>
              <w:rPr>
                <w:sz w:val="24"/>
                <w:szCs w:val="24"/>
              </w:rPr>
            </w:pPr>
            <w:r>
              <w:rPr>
                <w:sz w:val="24"/>
                <w:szCs w:val="24"/>
              </w:rPr>
              <w:t>0.04</w:t>
            </w:r>
          </w:p>
        </w:tc>
        <w:tc>
          <w:tcPr>
            <w:tcW w:w="1710" w:type="dxa"/>
          </w:tcPr>
          <w:p w14:paraId="03001A61" w14:textId="77777777" w:rsidR="00E90CE0" w:rsidRDefault="00E90CE0" w:rsidP="00C7166E">
            <w:pPr>
              <w:jc w:val="center"/>
              <w:rPr>
                <w:sz w:val="24"/>
                <w:szCs w:val="24"/>
              </w:rPr>
            </w:pPr>
            <w:r>
              <w:rPr>
                <w:sz w:val="24"/>
                <w:szCs w:val="24"/>
              </w:rPr>
              <w:t>0.230</w:t>
            </w:r>
          </w:p>
        </w:tc>
      </w:tr>
      <w:tr w:rsidR="00E90CE0" w14:paraId="56C5F969" w14:textId="77777777" w:rsidTr="00C7166E">
        <w:tc>
          <w:tcPr>
            <w:tcW w:w="1345" w:type="dxa"/>
          </w:tcPr>
          <w:p w14:paraId="525E351C" w14:textId="77777777" w:rsidR="00E90CE0" w:rsidRDefault="00E90CE0" w:rsidP="00C7166E">
            <w:pPr>
              <w:jc w:val="center"/>
              <w:rPr>
                <w:sz w:val="24"/>
                <w:szCs w:val="24"/>
              </w:rPr>
            </w:pPr>
            <w:r>
              <w:rPr>
                <w:sz w:val="24"/>
                <w:szCs w:val="24"/>
              </w:rPr>
              <w:t>10</w:t>
            </w:r>
          </w:p>
        </w:tc>
        <w:tc>
          <w:tcPr>
            <w:tcW w:w="1440" w:type="dxa"/>
          </w:tcPr>
          <w:p w14:paraId="03284645" w14:textId="77777777" w:rsidR="00E90CE0" w:rsidRDefault="00E90CE0" w:rsidP="00C7166E">
            <w:pPr>
              <w:jc w:val="center"/>
              <w:rPr>
                <w:sz w:val="24"/>
                <w:szCs w:val="24"/>
              </w:rPr>
            </w:pPr>
            <w:r>
              <w:rPr>
                <w:sz w:val="24"/>
                <w:szCs w:val="24"/>
              </w:rPr>
              <w:t>168</w:t>
            </w:r>
          </w:p>
        </w:tc>
        <w:tc>
          <w:tcPr>
            <w:tcW w:w="1440" w:type="dxa"/>
          </w:tcPr>
          <w:p w14:paraId="3B1C8967" w14:textId="77777777" w:rsidR="00E90CE0" w:rsidRDefault="00E90CE0" w:rsidP="00C7166E">
            <w:pPr>
              <w:jc w:val="center"/>
              <w:rPr>
                <w:sz w:val="24"/>
                <w:szCs w:val="24"/>
              </w:rPr>
            </w:pPr>
            <w:r>
              <w:rPr>
                <w:sz w:val="24"/>
                <w:szCs w:val="24"/>
              </w:rPr>
              <w:t>0.319</w:t>
            </w:r>
          </w:p>
        </w:tc>
        <w:tc>
          <w:tcPr>
            <w:tcW w:w="1710" w:type="dxa"/>
          </w:tcPr>
          <w:p w14:paraId="50D00112" w14:textId="77777777" w:rsidR="00E90CE0" w:rsidRDefault="00E90CE0" w:rsidP="00C7166E">
            <w:pPr>
              <w:jc w:val="center"/>
              <w:rPr>
                <w:sz w:val="24"/>
                <w:szCs w:val="24"/>
              </w:rPr>
            </w:pPr>
            <w:r>
              <w:rPr>
                <w:sz w:val="24"/>
                <w:szCs w:val="24"/>
              </w:rPr>
              <w:t>0.245</w:t>
            </w:r>
          </w:p>
        </w:tc>
      </w:tr>
      <w:tr w:rsidR="00E90CE0" w14:paraId="50622DC8" w14:textId="77777777" w:rsidTr="00C7166E">
        <w:tc>
          <w:tcPr>
            <w:tcW w:w="1345" w:type="dxa"/>
          </w:tcPr>
          <w:p w14:paraId="03FE243D" w14:textId="77777777" w:rsidR="00E90CE0" w:rsidRDefault="00E90CE0" w:rsidP="00C7166E">
            <w:pPr>
              <w:jc w:val="center"/>
              <w:rPr>
                <w:sz w:val="24"/>
                <w:szCs w:val="24"/>
              </w:rPr>
            </w:pPr>
            <w:r>
              <w:rPr>
                <w:sz w:val="24"/>
                <w:szCs w:val="24"/>
              </w:rPr>
              <w:t>11</w:t>
            </w:r>
          </w:p>
        </w:tc>
        <w:tc>
          <w:tcPr>
            <w:tcW w:w="1440" w:type="dxa"/>
          </w:tcPr>
          <w:p w14:paraId="47C0EBA3" w14:textId="77777777" w:rsidR="00E90CE0" w:rsidRDefault="00E90CE0" w:rsidP="00C7166E">
            <w:pPr>
              <w:jc w:val="center"/>
              <w:rPr>
                <w:sz w:val="24"/>
                <w:szCs w:val="24"/>
              </w:rPr>
            </w:pPr>
            <w:r>
              <w:rPr>
                <w:sz w:val="24"/>
                <w:szCs w:val="24"/>
              </w:rPr>
              <w:t>639</w:t>
            </w:r>
          </w:p>
        </w:tc>
        <w:tc>
          <w:tcPr>
            <w:tcW w:w="1440" w:type="dxa"/>
          </w:tcPr>
          <w:p w14:paraId="4F1C9DE3" w14:textId="77777777" w:rsidR="00E90CE0" w:rsidRDefault="00E90CE0" w:rsidP="00C7166E">
            <w:pPr>
              <w:jc w:val="center"/>
              <w:rPr>
                <w:sz w:val="24"/>
                <w:szCs w:val="24"/>
              </w:rPr>
            </w:pPr>
            <w:r>
              <w:rPr>
                <w:sz w:val="24"/>
                <w:szCs w:val="24"/>
              </w:rPr>
              <w:t>0.237</w:t>
            </w:r>
          </w:p>
        </w:tc>
        <w:tc>
          <w:tcPr>
            <w:tcW w:w="1710" w:type="dxa"/>
          </w:tcPr>
          <w:p w14:paraId="17E1E6DB" w14:textId="77777777" w:rsidR="00E90CE0" w:rsidRDefault="00E90CE0" w:rsidP="00C7166E">
            <w:pPr>
              <w:jc w:val="center"/>
              <w:rPr>
                <w:sz w:val="24"/>
                <w:szCs w:val="24"/>
              </w:rPr>
            </w:pPr>
            <w:r>
              <w:rPr>
                <w:sz w:val="24"/>
                <w:szCs w:val="24"/>
              </w:rPr>
              <w:t>0.242</w:t>
            </w:r>
          </w:p>
        </w:tc>
      </w:tr>
      <w:tr w:rsidR="00E90CE0" w14:paraId="7DDB7DEF" w14:textId="77777777" w:rsidTr="00C7166E">
        <w:tc>
          <w:tcPr>
            <w:tcW w:w="1345" w:type="dxa"/>
          </w:tcPr>
          <w:p w14:paraId="618343C5" w14:textId="77777777" w:rsidR="00E90CE0" w:rsidRDefault="00E90CE0" w:rsidP="00C7166E">
            <w:pPr>
              <w:jc w:val="center"/>
              <w:rPr>
                <w:sz w:val="24"/>
                <w:szCs w:val="24"/>
              </w:rPr>
            </w:pPr>
            <w:r>
              <w:rPr>
                <w:sz w:val="24"/>
                <w:szCs w:val="24"/>
              </w:rPr>
              <w:t>12</w:t>
            </w:r>
          </w:p>
        </w:tc>
        <w:tc>
          <w:tcPr>
            <w:tcW w:w="1440" w:type="dxa"/>
          </w:tcPr>
          <w:p w14:paraId="03CBCEE9" w14:textId="77777777" w:rsidR="00E90CE0" w:rsidRDefault="00E90CE0" w:rsidP="00C7166E">
            <w:pPr>
              <w:jc w:val="center"/>
              <w:rPr>
                <w:sz w:val="24"/>
                <w:szCs w:val="24"/>
              </w:rPr>
            </w:pPr>
            <w:r>
              <w:rPr>
                <w:sz w:val="24"/>
                <w:szCs w:val="24"/>
              </w:rPr>
              <w:t>53</w:t>
            </w:r>
          </w:p>
        </w:tc>
        <w:tc>
          <w:tcPr>
            <w:tcW w:w="1440" w:type="dxa"/>
          </w:tcPr>
          <w:p w14:paraId="3CCD7B2A" w14:textId="77777777" w:rsidR="00E90CE0" w:rsidRDefault="00E90CE0" w:rsidP="00C7166E">
            <w:pPr>
              <w:jc w:val="center"/>
              <w:rPr>
                <w:sz w:val="24"/>
                <w:szCs w:val="24"/>
              </w:rPr>
            </w:pPr>
            <w:r>
              <w:rPr>
                <w:sz w:val="24"/>
                <w:szCs w:val="24"/>
              </w:rPr>
              <w:t>0.35</w:t>
            </w:r>
          </w:p>
        </w:tc>
        <w:tc>
          <w:tcPr>
            <w:tcW w:w="1710" w:type="dxa"/>
          </w:tcPr>
          <w:p w14:paraId="31FACEC7" w14:textId="77777777" w:rsidR="00E90CE0" w:rsidRDefault="00E90CE0" w:rsidP="00C7166E">
            <w:pPr>
              <w:jc w:val="center"/>
              <w:rPr>
                <w:sz w:val="24"/>
                <w:szCs w:val="24"/>
              </w:rPr>
            </w:pPr>
            <w:r>
              <w:rPr>
                <w:sz w:val="24"/>
                <w:szCs w:val="24"/>
              </w:rPr>
              <w:t>0.245</w:t>
            </w:r>
          </w:p>
        </w:tc>
      </w:tr>
      <w:tr w:rsidR="00E90CE0" w14:paraId="53E1C3B8" w14:textId="77777777" w:rsidTr="00C7166E">
        <w:tc>
          <w:tcPr>
            <w:tcW w:w="1345" w:type="dxa"/>
          </w:tcPr>
          <w:p w14:paraId="687B2B43" w14:textId="77777777" w:rsidR="00E90CE0" w:rsidRDefault="00E90CE0" w:rsidP="00C7166E">
            <w:pPr>
              <w:jc w:val="center"/>
              <w:rPr>
                <w:sz w:val="24"/>
                <w:szCs w:val="24"/>
              </w:rPr>
            </w:pPr>
            <w:r>
              <w:rPr>
                <w:sz w:val="24"/>
                <w:szCs w:val="24"/>
              </w:rPr>
              <w:t>13</w:t>
            </w:r>
          </w:p>
        </w:tc>
        <w:tc>
          <w:tcPr>
            <w:tcW w:w="1440" w:type="dxa"/>
          </w:tcPr>
          <w:p w14:paraId="5837A9B1" w14:textId="77777777" w:rsidR="00E90CE0" w:rsidRDefault="00E90CE0" w:rsidP="00C7166E">
            <w:pPr>
              <w:jc w:val="center"/>
              <w:rPr>
                <w:sz w:val="24"/>
                <w:szCs w:val="24"/>
              </w:rPr>
            </w:pPr>
            <w:r>
              <w:rPr>
                <w:sz w:val="24"/>
                <w:szCs w:val="24"/>
              </w:rPr>
              <w:t>12</w:t>
            </w:r>
          </w:p>
        </w:tc>
        <w:tc>
          <w:tcPr>
            <w:tcW w:w="1440" w:type="dxa"/>
          </w:tcPr>
          <w:p w14:paraId="6A75CAE8" w14:textId="77777777" w:rsidR="00E90CE0" w:rsidRDefault="00E90CE0" w:rsidP="00C7166E">
            <w:pPr>
              <w:jc w:val="center"/>
              <w:rPr>
                <w:sz w:val="24"/>
                <w:szCs w:val="24"/>
              </w:rPr>
            </w:pPr>
            <w:r>
              <w:rPr>
                <w:sz w:val="24"/>
                <w:szCs w:val="24"/>
              </w:rPr>
              <w:t>0.40</w:t>
            </w:r>
          </w:p>
        </w:tc>
        <w:tc>
          <w:tcPr>
            <w:tcW w:w="1710" w:type="dxa"/>
          </w:tcPr>
          <w:p w14:paraId="43F61DCB" w14:textId="77777777" w:rsidR="00E90CE0" w:rsidRDefault="00E90CE0" w:rsidP="00C7166E">
            <w:pPr>
              <w:jc w:val="center"/>
              <w:rPr>
                <w:sz w:val="24"/>
                <w:szCs w:val="24"/>
              </w:rPr>
            </w:pPr>
            <w:r>
              <w:rPr>
                <w:sz w:val="24"/>
                <w:szCs w:val="24"/>
              </w:rPr>
              <w:t>0.246</w:t>
            </w:r>
          </w:p>
        </w:tc>
      </w:tr>
      <w:tr w:rsidR="00E90CE0" w14:paraId="57268F71" w14:textId="77777777" w:rsidTr="00C7166E">
        <w:tc>
          <w:tcPr>
            <w:tcW w:w="1345" w:type="dxa"/>
          </w:tcPr>
          <w:p w14:paraId="171E54EB" w14:textId="77777777" w:rsidR="00E90CE0" w:rsidRPr="00E406BD" w:rsidRDefault="00E90CE0" w:rsidP="00C7166E">
            <w:pPr>
              <w:jc w:val="center"/>
              <w:rPr>
                <w:i/>
                <w:sz w:val="24"/>
                <w:szCs w:val="24"/>
              </w:rPr>
            </w:pPr>
            <w:r w:rsidRPr="00E406BD">
              <w:rPr>
                <w:i/>
                <w:sz w:val="24"/>
                <w:szCs w:val="24"/>
              </w:rPr>
              <w:t>Cumulative</w:t>
            </w:r>
          </w:p>
        </w:tc>
        <w:tc>
          <w:tcPr>
            <w:tcW w:w="1440" w:type="dxa"/>
          </w:tcPr>
          <w:p w14:paraId="01AC8481" w14:textId="77777777" w:rsidR="00E90CE0" w:rsidRDefault="00E90CE0" w:rsidP="00C7166E">
            <w:pPr>
              <w:jc w:val="center"/>
              <w:rPr>
                <w:sz w:val="24"/>
                <w:szCs w:val="24"/>
              </w:rPr>
            </w:pPr>
            <w:r>
              <w:rPr>
                <w:sz w:val="24"/>
                <w:szCs w:val="24"/>
              </w:rPr>
              <w:t>1710</w:t>
            </w:r>
          </w:p>
        </w:tc>
        <w:tc>
          <w:tcPr>
            <w:tcW w:w="1440" w:type="dxa"/>
          </w:tcPr>
          <w:p w14:paraId="52640721" w14:textId="77777777" w:rsidR="00E90CE0" w:rsidRDefault="00E90CE0" w:rsidP="00C7166E">
            <w:pPr>
              <w:jc w:val="center"/>
              <w:rPr>
                <w:sz w:val="24"/>
                <w:szCs w:val="24"/>
              </w:rPr>
            </w:pPr>
            <w:r>
              <w:rPr>
                <w:sz w:val="24"/>
                <w:szCs w:val="24"/>
              </w:rPr>
              <w:t>—</w:t>
            </w:r>
          </w:p>
        </w:tc>
        <w:tc>
          <w:tcPr>
            <w:tcW w:w="1710" w:type="dxa"/>
          </w:tcPr>
          <w:p w14:paraId="627254A8" w14:textId="77777777" w:rsidR="00E90CE0" w:rsidRDefault="00E90CE0" w:rsidP="00C7166E">
            <w:pPr>
              <w:jc w:val="center"/>
              <w:rPr>
                <w:sz w:val="24"/>
                <w:szCs w:val="24"/>
              </w:rPr>
            </w:pPr>
            <w:r>
              <w:rPr>
                <w:sz w:val="24"/>
                <w:szCs w:val="24"/>
              </w:rPr>
              <w:t>0.246</w:t>
            </w:r>
          </w:p>
        </w:tc>
      </w:tr>
    </w:tbl>
    <w:p w14:paraId="7D59B6CB" w14:textId="77777777" w:rsidR="00E90CE0" w:rsidRDefault="00E90CE0" w:rsidP="00E90CE0">
      <w:pPr>
        <w:rPr>
          <w:b/>
          <w:sz w:val="24"/>
          <w:szCs w:val="24"/>
        </w:rPr>
      </w:pPr>
    </w:p>
    <w:p w14:paraId="75C6744B" w14:textId="77777777" w:rsidR="00E90CE0" w:rsidRPr="00727B67" w:rsidRDefault="00E90CE0" w:rsidP="00E90CE0">
      <w:pPr>
        <w:rPr>
          <w:sz w:val="24"/>
          <w:szCs w:val="24"/>
        </w:rPr>
      </w:pPr>
      <w:r>
        <w:rPr>
          <w:b/>
          <w:sz w:val="24"/>
          <w:szCs w:val="24"/>
        </w:rPr>
        <w:t>Table S3</w:t>
      </w:r>
      <w:r w:rsidRPr="00E406BD">
        <w:rPr>
          <w:b/>
          <w:sz w:val="24"/>
          <w:szCs w:val="24"/>
        </w:rPr>
        <w:t>.</w:t>
      </w:r>
      <w:r>
        <w:rPr>
          <w:sz w:val="24"/>
          <w:szCs w:val="24"/>
        </w:rPr>
        <w:t xml:space="preserve"> </w:t>
      </w:r>
      <w:r w:rsidRPr="00727B67">
        <w:rPr>
          <w:sz w:val="24"/>
          <w:szCs w:val="24"/>
        </w:rPr>
        <w:t>Suboptimal Ch</w:t>
      </w:r>
      <w:r>
        <w:rPr>
          <w:sz w:val="24"/>
          <w:szCs w:val="24"/>
        </w:rPr>
        <w:t>ange Points</w:t>
      </w:r>
    </w:p>
    <w:p w14:paraId="152C3C75" w14:textId="77777777" w:rsidR="00F4608F" w:rsidRDefault="00F4608F">
      <w:pPr>
        <w:rPr>
          <w:ins w:id="289" w:author="Richard Snodgrass" w:date="2017-03-30T13:10:00Z"/>
          <w:sz w:val="24"/>
          <w:szCs w:val="24"/>
        </w:rPr>
      </w:pPr>
    </w:p>
    <w:p w14:paraId="47FCF244" w14:textId="2859B973" w:rsidR="00717238" w:rsidDel="00F4608F" w:rsidRDefault="00DF4F90" w:rsidP="00411127">
      <w:pPr>
        <w:rPr>
          <w:del w:id="290" w:author="Richard Snodgrass" w:date="2017-03-30T13:10:00Z"/>
          <w:sz w:val="24"/>
          <w:szCs w:val="24"/>
        </w:rPr>
      </w:pPr>
      <w:del w:id="291" w:author="Richard Snodgrass" w:date="2017-03-30T13:10:00Z">
        <w:r w:rsidDel="00F4608F">
          <w:rPr>
            <w:sz w:val="24"/>
            <w:szCs w:val="24"/>
          </w:rPr>
          <w:br w:type="page"/>
        </w:r>
      </w:del>
    </w:p>
    <w:p w14:paraId="33186085" w14:textId="77777777" w:rsidR="00D73714" w:rsidRPr="00727B67" w:rsidRDefault="00D73714">
      <w:pPr>
        <w:rPr>
          <w:sz w:val="24"/>
          <w:szCs w:val="24"/>
        </w:rPr>
      </w:pPr>
    </w:p>
    <w:sectPr w:rsidR="00D73714" w:rsidRPr="00727B67" w:rsidSect="00D7371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ard Snodgrass" w:date="2017-03-27T14:16:00Z" w:initials="RS">
    <w:p w14:paraId="69CF618E" w14:textId="5AD47518" w:rsidR="00AA0942" w:rsidRDefault="00AA0942">
      <w:pPr>
        <w:pStyle w:val="CommentText"/>
      </w:pPr>
      <w:r>
        <w:rPr>
          <w:rStyle w:val="CommentReference"/>
        </w:rPr>
        <w:annotationRef/>
      </w:r>
      <w:r>
        <w:t xml:space="preserve">The limit is “within” optimizers; our </w:t>
      </w:r>
      <w:r w:rsidRPr="0059284C">
        <w:rPr>
          <w:b/>
        </w:rPr>
        <w:t>study</w:t>
      </w:r>
      <w:r>
        <w:t xml:space="preserve"> is across optimizers. I decided not to use “Exploring” because we actually introduce this limit in this paper. “Exploring” sounds like the limit was already known.</w:t>
      </w:r>
    </w:p>
  </w:comment>
  <w:comment w:id="7" w:author="Richard Snodgrass" w:date="2017-03-27T14:21:00Z" w:initials="RS">
    <w:p w14:paraId="409EBCE2" w14:textId="459CDD89" w:rsidR="00AA0942" w:rsidRDefault="00AA0942">
      <w:pPr>
        <w:pStyle w:val="CommentText"/>
      </w:pPr>
      <w:r>
        <w:rPr>
          <w:rStyle w:val="CommentReference"/>
        </w:rPr>
        <w:annotationRef/>
      </w:r>
      <w:r>
        <w:t>I made some changes, but still feel that this is smoother grammatically. (I would like to say “some systems” but don’t have the characters….)</w:t>
      </w:r>
    </w:p>
  </w:comment>
  <w:comment w:id="20" w:author="Richard Snodgrass" w:date="2017-03-27T14:23:00Z" w:initials="RS">
    <w:p w14:paraId="6A9DE008" w14:textId="20B23A32" w:rsidR="00AA0942" w:rsidRDefault="00AA0942">
      <w:pPr>
        <w:pStyle w:val="CommentText"/>
      </w:pPr>
      <w:r>
        <w:rPr>
          <w:rStyle w:val="CommentReference"/>
        </w:rPr>
        <w:annotationRef/>
      </w:r>
      <w:r>
        <w:t>I’m uncomfortable emphasizing “science”. The referees will be explicitly evaluating whether or not we use the scientific method, not be expecting us to say so, but by examining our methodology.</w:t>
      </w:r>
    </w:p>
  </w:comment>
  <w:comment w:id="36" w:author="Richard Snodgrass" w:date="2017-03-27T14:29:00Z" w:initials="RS">
    <w:p w14:paraId="239CF0DD" w14:textId="7421C5D8" w:rsidR="00AA0942" w:rsidRDefault="00AA0942">
      <w:pPr>
        <w:pStyle w:val="CommentText"/>
      </w:pPr>
      <w:r>
        <w:rPr>
          <w:rStyle w:val="CommentReference"/>
        </w:rPr>
        <w:annotationRef/>
      </w:r>
      <w:r>
        <w:t>As mentioned above, I feel that we should demonstrate the scientific approach by doing it rather than saying it. I also feel that by emphasizing that little science has been done in DBMSes might give the reviewers an excuse to reject the paper.</w:t>
      </w:r>
    </w:p>
  </w:comment>
  <w:comment w:id="40" w:author="Richard Snodgrass" w:date="2017-03-27T14:50:00Z" w:initials="RS">
    <w:p w14:paraId="2E866ADD" w14:textId="75053075" w:rsidR="00AA0942" w:rsidRDefault="00AA0942">
      <w:pPr>
        <w:pStyle w:val="CommentText"/>
      </w:pPr>
      <w:r>
        <w:rPr>
          <w:rStyle w:val="CommentReference"/>
        </w:rPr>
        <w:annotationRef/>
      </w:r>
      <w:r>
        <w:t>I moved your statement (with modifications) to here.</w:t>
      </w:r>
    </w:p>
  </w:comment>
  <w:comment w:id="90" w:author="Richard Snodgrass" w:date="2017-03-27T15:10:00Z" w:initials="RS">
    <w:p w14:paraId="3F445F63" w14:textId="6868712D" w:rsidR="00AA0942" w:rsidRDefault="00AA0942">
      <w:pPr>
        <w:pStyle w:val="CommentText"/>
      </w:pPr>
      <w:r>
        <w:rPr>
          <w:rStyle w:val="CommentReference"/>
        </w:rPr>
        <w:annotationRef/>
      </w:r>
      <w:r>
        <w:t>I agree with the inclusion of the example, but don’t feel that it is needed in the main paper. So I moved it to the Supplementary material.</w:t>
      </w:r>
    </w:p>
  </w:comment>
  <w:comment w:id="92" w:author="Richard Snodgrass" w:date="2017-03-27T14:34:00Z" w:initials="RS">
    <w:p w14:paraId="1FB3CE68" w14:textId="4F6DEB0D" w:rsidR="00AA0942" w:rsidRDefault="00AA0942">
      <w:pPr>
        <w:pStyle w:val="CommentText"/>
      </w:pPr>
      <w:r>
        <w:rPr>
          <w:rStyle w:val="CommentReference"/>
        </w:rPr>
        <w:annotationRef/>
      </w:r>
      <w:r>
        <w:t>I agree with removing the next para, of Chaudhuri’s paper. I instead just reference it above.</w:t>
      </w:r>
    </w:p>
  </w:comment>
  <w:comment w:id="95" w:author="Youngkyoon Suh" w:date="2017-03-24T14:39:00Z" w:initials="YS">
    <w:p w14:paraId="3660C449" w14:textId="78F1E4B8" w:rsidR="00AA0942" w:rsidRDefault="00AA0942">
      <w:pPr>
        <w:pStyle w:val="CommentText"/>
      </w:pPr>
      <w:r>
        <w:rPr>
          <w:rStyle w:val="CommentReference"/>
        </w:rPr>
        <w:annotationRef/>
      </w:r>
      <w:r>
        <w:t>Can we shorten this para? It sounds too specific.</w:t>
      </w:r>
    </w:p>
  </w:comment>
  <w:comment w:id="97" w:author="Richard Snodgrass" w:date="2017-03-27T14:36:00Z" w:initials="RS">
    <w:p w14:paraId="7A07E488" w14:textId="7DD20AEA" w:rsidR="00AA0942" w:rsidRDefault="00AA0942">
      <w:pPr>
        <w:pStyle w:val="CommentText"/>
      </w:pPr>
      <w:r>
        <w:rPr>
          <w:rStyle w:val="CommentReference"/>
        </w:rPr>
        <w:annotationRef/>
      </w:r>
      <w:r>
        <w:t>OK, I’ll get rid of the next para</w:t>
      </w:r>
    </w:p>
  </w:comment>
  <w:comment w:id="100" w:author="Youngkyoon Suh" w:date="2017-03-24T14:39:00Z" w:initials="YS">
    <w:p w14:paraId="220F94E0" w14:textId="56378E8A" w:rsidR="00AA0942" w:rsidRDefault="00AA0942">
      <w:pPr>
        <w:pStyle w:val="CommentText"/>
      </w:pPr>
      <w:r>
        <w:rPr>
          <w:rStyle w:val="CommentReference"/>
        </w:rPr>
        <w:annotationRef/>
      </w:r>
      <w:r>
        <w:t>Can we omit this para or make it shorter? This one also sounds too specific.</w:t>
      </w:r>
    </w:p>
  </w:comment>
  <w:comment w:id="107" w:author="Richard Snodgrass" w:date="2017-03-27T15:25:00Z" w:initials="RS">
    <w:p w14:paraId="0F51EBAE" w14:textId="1532036C" w:rsidR="00AA0942" w:rsidRDefault="00AA0942">
      <w:pPr>
        <w:pStyle w:val="CommentText"/>
      </w:pPr>
      <w:r>
        <w:rPr>
          <w:rStyle w:val="CommentReference"/>
        </w:rPr>
        <w:annotationRef/>
      </w:r>
      <w:r>
        <w:t>We use that phrase in the next para…</w:t>
      </w:r>
    </w:p>
  </w:comment>
  <w:comment w:id="146" w:author="Youngkyoon Suh" w:date="2017-03-24T14:39:00Z" w:initials="YS">
    <w:p w14:paraId="1B93BA87" w14:textId="77777777" w:rsidR="00AA0942" w:rsidRDefault="00AA0942">
      <w:pPr>
        <w:pStyle w:val="CommentText"/>
        <w:rPr>
          <w:rFonts w:ascii="Lucida Grande" w:eastAsia="Calibri" w:hAnsi="Lucida Grande" w:cs="Lucida Grande"/>
          <w:b/>
          <w:noProof/>
          <w:color w:val="FFFFFF"/>
          <w:sz w:val="22"/>
          <w:szCs w:val="18"/>
        </w:rPr>
      </w:pPr>
      <w:r>
        <w:rPr>
          <w:rStyle w:val="CommentReference"/>
        </w:rPr>
        <w:annotationRef/>
      </w:r>
      <w:r>
        <w:rPr>
          <w:rFonts w:ascii="Lucida Grande" w:eastAsia="Calibri" w:hAnsi="Lucida Grande" w:cs="Lucida Grande"/>
          <w:b/>
          <w:noProof/>
          <w:color w:val="FFFFFF"/>
          <w:sz w:val="22"/>
          <w:szCs w:val="18"/>
        </w:rPr>
        <w:t>Can we move this up around the place making the statement?</w:t>
      </w:r>
    </w:p>
    <w:p w14:paraId="419F1E8E" w14:textId="128536CB" w:rsidR="00AA0942" w:rsidRDefault="00AA0942">
      <w:pPr>
        <w:pStyle w:val="CommentText"/>
      </w:pPr>
      <w:r>
        <w:rPr>
          <w:vanish/>
          <w:sz w:val="24"/>
          <w:szCs w:val="24"/>
        </w:rPr>
        <w:cr/>
        <w:t>al and Suboptimal Change Pointslace making the statement?</w:t>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r>
        <w:rPr>
          <w:vanish/>
          <w:sz w:val="24"/>
          <w:szCs w:val="24"/>
        </w:rPr>
        <w:pgNum/>
      </w:r>
    </w:p>
  </w:comment>
  <w:comment w:id="147" w:author="Richard Snodgrass" w:date="2017-03-27T15:35:00Z" w:initials="RS">
    <w:p w14:paraId="4A729FF0" w14:textId="3BB64831" w:rsidR="00AA0942" w:rsidRDefault="00AA0942">
      <w:pPr>
        <w:pStyle w:val="CommentText"/>
      </w:pPr>
      <w:r>
        <w:rPr>
          <w:rStyle w:val="CommentReference"/>
        </w:rPr>
        <w:annotationRef/>
      </w:r>
      <w:r>
        <w:t>Actually, I feel that this just repeats what we had before, so I am deleting it. (Science articles are quite concise…)</w:t>
      </w:r>
    </w:p>
  </w:comment>
  <w:comment w:id="157" w:author="Richard Snodgrass" w:date="2017-03-27T15:38:00Z" w:initials="RS">
    <w:p w14:paraId="0D85BC20" w14:textId="5173BB66" w:rsidR="00AA0942" w:rsidRDefault="00AA0942">
      <w:pPr>
        <w:pStyle w:val="CommentText"/>
      </w:pPr>
      <w:r>
        <w:rPr>
          <w:rStyle w:val="CommentReference"/>
        </w:rPr>
        <w:annotationRef/>
      </w:r>
      <w:r>
        <w:t>Figures should be after the first mention.</w:t>
      </w:r>
    </w:p>
  </w:comment>
  <w:comment w:id="158" w:author="Richard Snodgrass" w:date="2017-03-27T15:39:00Z" w:initials="RS">
    <w:p w14:paraId="77727F0D" w14:textId="040054FF" w:rsidR="00AA0942" w:rsidRDefault="00AA0942">
      <w:pPr>
        <w:pStyle w:val="CommentText"/>
      </w:pPr>
      <w:r>
        <w:rPr>
          <w:rStyle w:val="CommentReference"/>
        </w:rPr>
        <w:annotationRef/>
      </w:r>
      <w:r>
        <w:t>I didn’t like the heading “Takeaways” as the last para is usually exactly that.</w:t>
      </w:r>
    </w:p>
  </w:comment>
  <w:comment w:id="173" w:author="Richard Snodgrass" w:date="2017-03-27T15:33:00Z" w:initials="RS">
    <w:p w14:paraId="51693B8D" w14:textId="1C1318F9" w:rsidR="00AA0942" w:rsidRDefault="00AA0942">
      <w:pPr>
        <w:pStyle w:val="CommentText"/>
      </w:pPr>
      <w:r>
        <w:rPr>
          <w:rStyle w:val="CommentReference"/>
        </w:rPr>
        <w:annotationRef/>
      </w:r>
      <w:r>
        <w:t>Science has strange bibliography formatting rules…</w:t>
      </w:r>
    </w:p>
  </w:comment>
  <w:comment w:id="185" w:author="Richard Snodgrass" w:date="2017-03-27T15:36:00Z" w:initials="RS">
    <w:p w14:paraId="2D445885" w14:textId="493AE530" w:rsidR="00AA0942" w:rsidRDefault="00AA0942">
      <w:pPr>
        <w:pStyle w:val="CommentText"/>
      </w:pPr>
      <w:r>
        <w:rPr>
          <w:rStyle w:val="CommentReference"/>
        </w:rPr>
        <w:annotationRef/>
      </w:r>
      <w:r>
        <w:t>Tables can be either in the text or at the end. I prefer at the end, because the plot tells the primary story.</w:t>
      </w:r>
    </w:p>
  </w:comment>
  <w:comment w:id="219" w:author="Richard Snodgrass" w:date="2017-03-27T15:08:00Z" w:initials="RS">
    <w:p w14:paraId="3AA6A3B1" w14:textId="1D4A4C22" w:rsidR="00AA0942" w:rsidRDefault="00AA0942">
      <w:pPr>
        <w:pStyle w:val="CommentText"/>
      </w:pPr>
      <w:r>
        <w:rPr>
          <w:rStyle w:val="CommentReference"/>
        </w:rPr>
        <w:annotationRef/>
      </w:r>
      <w:r>
        <w:t>I agree that this material is useful, but feel it is not that needed in the main text. So I have moved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CF618E" w15:done="0"/>
  <w15:commentEx w15:paraId="409EBCE2" w15:done="0"/>
  <w15:commentEx w15:paraId="6A9DE008" w15:done="0"/>
  <w15:commentEx w15:paraId="239CF0DD" w15:done="0"/>
  <w15:commentEx w15:paraId="2E866ADD" w15:done="0"/>
  <w15:commentEx w15:paraId="3F445F63" w15:done="0"/>
  <w15:commentEx w15:paraId="1FB3CE68" w15:done="0"/>
  <w15:commentEx w15:paraId="3660C449" w15:done="0"/>
  <w15:commentEx w15:paraId="7A07E488" w15:done="0"/>
  <w15:commentEx w15:paraId="220F94E0" w15:done="0"/>
  <w15:commentEx w15:paraId="0F51EBAE" w15:done="0"/>
  <w15:commentEx w15:paraId="419F1E8E" w15:done="0"/>
  <w15:commentEx w15:paraId="4A729FF0" w15:done="0"/>
  <w15:commentEx w15:paraId="0D85BC20" w15:done="0"/>
  <w15:commentEx w15:paraId="77727F0D" w15:done="0"/>
  <w15:commentEx w15:paraId="51693B8D" w15:done="0"/>
  <w15:commentEx w15:paraId="2D445885" w15:done="0"/>
  <w15:commentEx w15:paraId="3AA6A3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455A9" w14:textId="77777777" w:rsidR="001C16A2" w:rsidRDefault="001C16A2" w:rsidP="00D73714">
      <w:r>
        <w:separator/>
      </w:r>
    </w:p>
  </w:endnote>
  <w:endnote w:type="continuationSeparator" w:id="0">
    <w:p w14:paraId="1B2C5984" w14:textId="77777777" w:rsidR="001C16A2" w:rsidRDefault="001C16A2"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5B73B" w14:textId="77777777" w:rsidR="00AA0942" w:rsidRDefault="00AA09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D09C0" w14:textId="77777777" w:rsidR="00AA0942" w:rsidRDefault="00AA094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567A" w14:textId="77777777" w:rsidR="00AA0942" w:rsidRDefault="00AA09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65CD9" w14:textId="77777777" w:rsidR="001C16A2" w:rsidRDefault="001C16A2" w:rsidP="00D73714">
      <w:r>
        <w:separator/>
      </w:r>
    </w:p>
  </w:footnote>
  <w:footnote w:type="continuationSeparator" w:id="0">
    <w:p w14:paraId="50393301" w14:textId="77777777" w:rsidR="001C16A2" w:rsidRDefault="001C16A2"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9025" w14:textId="77777777" w:rsidR="00AA0942" w:rsidRDefault="00AA09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FB745" w14:textId="77777777" w:rsidR="00AA0942" w:rsidRDefault="00AA094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F88EA" w14:textId="77777777" w:rsidR="00AA0942" w:rsidRPr="00204015" w:rsidRDefault="00AA0942" w:rsidP="00D73714">
    <w:pPr>
      <w:pStyle w:val="Header"/>
    </w:pPr>
    <w:r>
      <w:rPr>
        <w:noProof/>
      </w:rPr>
      <w:drawing>
        <wp:anchor distT="0" distB="0" distL="114300" distR="114300" simplePos="0" relativeHeight="251657728" behindDoc="0" locked="0" layoutInCell="1" allowOverlap="1" wp14:anchorId="0B9A3630" wp14:editId="361D7F18">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3B43B65" w14:textId="77777777" w:rsidR="00AA0942" w:rsidRDefault="00AA0942"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02B926EB"/>
    <w:multiLevelType w:val="hybridMultilevel"/>
    <w:tmpl w:val="9ECA2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Snodgrass">
    <w15:presenceInfo w15:providerId="Windows Live" w15:userId="b8c7d3d1f206b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5011"/>
    <w:rsid w:val="00021BF1"/>
    <w:rsid w:val="000562CC"/>
    <w:rsid w:val="000634A7"/>
    <w:rsid w:val="0006362B"/>
    <w:rsid w:val="000676EB"/>
    <w:rsid w:val="00094343"/>
    <w:rsid w:val="000976D5"/>
    <w:rsid w:val="000A0BB4"/>
    <w:rsid w:val="000A47CA"/>
    <w:rsid w:val="000A64F5"/>
    <w:rsid w:val="000C36BD"/>
    <w:rsid w:val="000D568F"/>
    <w:rsid w:val="000F7C3B"/>
    <w:rsid w:val="001112D7"/>
    <w:rsid w:val="00114066"/>
    <w:rsid w:val="001546DC"/>
    <w:rsid w:val="0015549E"/>
    <w:rsid w:val="001706C5"/>
    <w:rsid w:val="00184ACB"/>
    <w:rsid w:val="001B3855"/>
    <w:rsid w:val="001B49E0"/>
    <w:rsid w:val="001C16A2"/>
    <w:rsid w:val="001E1338"/>
    <w:rsid w:val="001E229E"/>
    <w:rsid w:val="001F438B"/>
    <w:rsid w:val="00206FC1"/>
    <w:rsid w:val="00210B97"/>
    <w:rsid w:val="00247244"/>
    <w:rsid w:val="002572CB"/>
    <w:rsid w:val="00274112"/>
    <w:rsid w:val="00280F48"/>
    <w:rsid w:val="00284BEF"/>
    <w:rsid w:val="00285A28"/>
    <w:rsid w:val="00285D84"/>
    <w:rsid w:val="002A17D0"/>
    <w:rsid w:val="002B3B65"/>
    <w:rsid w:val="002C6A91"/>
    <w:rsid w:val="002D675B"/>
    <w:rsid w:val="002D6D18"/>
    <w:rsid w:val="002F516A"/>
    <w:rsid w:val="002F5BD0"/>
    <w:rsid w:val="00310E87"/>
    <w:rsid w:val="0032673C"/>
    <w:rsid w:val="003418B5"/>
    <w:rsid w:val="00347784"/>
    <w:rsid w:val="00363D35"/>
    <w:rsid w:val="003754A2"/>
    <w:rsid w:val="00380917"/>
    <w:rsid w:val="00386C8A"/>
    <w:rsid w:val="003B0531"/>
    <w:rsid w:val="003C1A79"/>
    <w:rsid w:val="003D5BA8"/>
    <w:rsid w:val="003D6B4B"/>
    <w:rsid w:val="003E397B"/>
    <w:rsid w:val="00411127"/>
    <w:rsid w:val="00425529"/>
    <w:rsid w:val="00430E78"/>
    <w:rsid w:val="00431904"/>
    <w:rsid w:val="00451EDA"/>
    <w:rsid w:val="00487FB6"/>
    <w:rsid w:val="004B01EB"/>
    <w:rsid w:val="004B54F6"/>
    <w:rsid w:val="004B6D29"/>
    <w:rsid w:val="004C17FA"/>
    <w:rsid w:val="004E5E0E"/>
    <w:rsid w:val="004E600C"/>
    <w:rsid w:val="00525440"/>
    <w:rsid w:val="00545428"/>
    <w:rsid w:val="00553635"/>
    <w:rsid w:val="0056141C"/>
    <w:rsid w:val="005631D2"/>
    <w:rsid w:val="005654C5"/>
    <w:rsid w:val="00566265"/>
    <w:rsid w:val="0059284C"/>
    <w:rsid w:val="005A36F6"/>
    <w:rsid w:val="005A3C45"/>
    <w:rsid w:val="005D45C6"/>
    <w:rsid w:val="005E644F"/>
    <w:rsid w:val="005F0C77"/>
    <w:rsid w:val="005F5378"/>
    <w:rsid w:val="00612F78"/>
    <w:rsid w:val="0064261D"/>
    <w:rsid w:val="006432F5"/>
    <w:rsid w:val="006866C7"/>
    <w:rsid w:val="006A14A0"/>
    <w:rsid w:val="006A2645"/>
    <w:rsid w:val="006A6869"/>
    <w:rsid w:val="006A748D"/>
    <w:rsid w:val="006A7883"/>
    <w:rsid w:val="006D10AF"/>
    <w:rsid w:val="006E0C59"/>
    <w:rsid w:val="006E77B5"/>
    <w:rsid w:val="006F48E7"/>
    <w:rsid w:val="00700FCA"/>
    <w:rsid w:val="0070656F"/>
    <w:rsid w:val="00717238"/>
    <w:rsid w:val="00727B67"/>
    <w:rsid w:val="00741F85"/>
    <w:rsid w:val="0074714C"/>
    <w:rsid w:val="00782CA4"/>
    <w:rsid w:val="0078680D"/>
    <w:rsid w:val="00787B6A"/>
    <w:rsid w:val="007948A8"/>
    <w:rsid w:val="007A161D"/>
    <w:rsid w:val="007C73CE"/>
    <w:rsid w:val="007E6581"/>
    <w:rsid w:val="00803EED"/>
    <w:rsid w:val="00816420"/>
    <w:rsid w:val="00832D87"/>
    <w:rsid w:val="00840C07"/>
    <w:rsid w:val="00855564"/>
    <w:rsid w:val="008631D5"/>
    <w:rsid w:val="008657D8"/>
    <w:rsid w:val="00881882"/>
    <w:rsid w:val="00892752"/>
    <w:rsid w:val="008B202D"/>
    <w:rsid w:val="008C23FC"/>
    <w:rsid w:val="008C5C4C"/>
    <w:rsid w:val="008D7E05"/>
    <w:rsid w:val="008E2FA3"/>
    <w:rsid w:val="008F76EE"/>
    <w:rsid w:val="00905B52"/>
    <w:rsid w:val="00910EC9"/>
    <w:rsid w:val="009373C1"/>
    <w:rsid w:val="00986F4A"/>
    <w:rsid w:val="009B1388"/>
    <w:rsid w:val="00A033C1"/>
    <w:rsid w:val="00A1748D"/>
    <w:rsid w:val="00A21F9B"/>
    <w:rsid w:val="00A60688"/>
    <w:rsid w:val="00A63702"/>
    <w:rsid w:val="00AA0942"/>
    <w:rsid w:val="00AC7766"/>
    <w:rsid w:val="00AD6544"/>
    <w:rsid w:val="00B1230F"/>
    <w:rsid w:val="00B2097D"/>
    <w:rsid w:val="00B2519E"/>
    <w:rsid w:val="00B26489"/>
    <w:rsid w:val="00B2700E"/>
    <w:rsid w:val="00B47CD6"/>
    <w:rsid w:val="00B5024D"/>
    <w:rsid w:val="00B52D49"/>
    <w:rsid w:val="00BD1F70"/>
    <w:rsid w:val="00BE7E50"/>
    <w:rsid w:val="00BF3091"/>
    <w:rsid w:val="00C01561"/>
    <w:rsid w:val="00C176CA"/>
    <w:rsid w:val="00C62125"/>
    <w:rsid w:val="00C7166E"/>
    <w:rsid w:val="00C82BEF"/>
    <w:rsid w:val="00C86E03"/>
    <w:rsid w:val="00C87BF9"/>
    <w:rsid w:val="00CA2C84"/>
    <w:rsid w:val="00CA61C3"/>
    <w:rsid w:val="00CB220C"/>
    <w:rsid w:val="00CB5BAB"/>
    <w:rsid w:val="00CB60D7"/>
    <w:rsid w:val="00CB6754"/>
    <w:rsid w:val="00CE7AC8"/>
    <w:rsid w:val="00CF2041"/>
    <w:rsid w:val="00CF3DDA"/>
    <w:rsid w:val="00D165A6"/>
    <w:rsid w:val="00D45A33"/>
    <w:rsid w:val="00D4681D"/>
    <w:rsid w:val="00D46BF0"/>
    <w:rsid w:val="00D5303F"/>
    <w:rsid w:val="00D624CD"/>
    <w:rsid w:val="00D62885"/>
    <w:rsid w:val="00D73714"/>
    <w:rsid w:val="00D834DC"/>
    <w:rsid w:val="00DA6CD2"/>
    <w:rsid w:val="00DB03CA"/>
    <w:rsid w:val="00DB6F66"/>
    <w:rsid w:val="00DD0A0B"/>
    <w:rsid w:val="00DE499F"/>
    <w:rsid w:val="00DF2D62"/>
    <w:rsid w:val="00DF4F90"/>
    <w:rsid w:val="00E17B14"/>
    <w:rsid w:val="00E2489C"/>
    <w:rsid w:val="00E406BD"/>
    <w:rsid w:val="00E512EE"/>
    <w:rsid w:val="00E70E44"/>
    <w:rsid w:val="00E72365"/>
    <w:rsid w:val="00E77F73"/>
    <w:rsid w:val="00E90CE0"/>
    <w:rsid w:val="00EB7FA8"/>
    <w:rsid w:val="00EC29E8"/>
    <w:rsid w:val="00ED0310"/>
    <w:rsid w:val="00ED06AB"/>
    <w:rsid w:val="00ED67A1"/>
    <w:rsid w:val="00EE1D99"/>
    <w:rsid w:val="00EF6B4E"/>
    <w:rsid w:val="00F20F51"/>
    <w:rsid w:val="00F31F99"/>
    <w:rsid w:val="00F4608F"/>
    <w:rsid w:val="00F54D1C"/>
    <w:rsid w:val="00F67D13"/>
    <w:rsid w:val="00F83349"/>
    <w:rsid w:val="00FB5039"/>
    <w:rsid w:val="00FF0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36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Heading">
    <w:name w:val="Heading"/>
    <w:basedOn w:val="Normal"/>
    <w:next w:val="Textbody"/>
    <w:rsid w:val="00411127"/>
    <w:pPr>
      <w:keepNext/>
      <w:widowControl w:val="0"/>
      <w:tabs>
        <w:tab w:val="left" w:pos="709"/>
      </w:tabs>
      <w:suppressAutoHyphens/>
      <w:spacing w:before="240" w:after="120" w:line="259" w:lineRule="auto"/>
    </w:pPr>
    <w:rPr>
      <w:rFonts w:ascii="Arial" w:eastAsia="WenQuanYi Micro Hei" w:hAnsi="Arial" w:cs="Lohit Hindi"/>
      <w:sz w:val="28"/>
      <w:szCs w:val="28"/>
      <w:lang w:eastAsia="zh-CN" w:bidi="hi-IN"/>
    </w:rPr>
  </w:style>
  <w:style w:type="paragraph" w:customStyle="1" w:styleId="Textbody">
    <w:name w:val="Text body"/>
    <w:basedOn w:val="Normal"/>
    <w:rsid w:val="00411127"/>
    <w:pPr>
      <w:widowControl w:val="0"/>
      <w:tabs>
        <w:tab w:val="left" w:pos="709"/>
      </w:tabs>
      <w:suppressAutoHyphens/>
      <w:spacing w:after="120" w:line="259" w:lineRule="auto"/>
    </w:pPr>
    <w:rPr>
      <w:rFonts w:eastAsia="WenQuanYi Micro Hei" w:cs="Lohit Hindi"/>
      <w:sz w:val="24"/>
      <w:szCs w:val="24"/>
      <w:lang w:eastAsia="zh-CN" w:bidi="hi-IN"/>
    </w:rPr>
  </w:style>
  <w:style w:type="paragraph" w:styleId="List">
    <w:name w:val="List"/>
    <w:basedOn w:val="Textbody"/>
    <w:rsid w:val="00411127"/>
  </w:style>
  <w:style w:type="paragraph" w:styleId="Caption">
    <w:name w:val="caption"/>
    <w:basedOn w:val="Normal"/>
    <w:rsid w:val="00411127"/>
    <w:pPr>
      <w:widowControl w:val="0"/>
      <w:suppressLineNumbers/>
      <w:tabs>
        <w:tab w:val="left" w:pos="709"/>
      </w:tabs>
      <w:suppressAutoHyphens/>
      <w:spacing w:before="120" w:after="120" w:line="259" w:lineRule="auto"/>
    </w:pPr>
    <w:rPr>
      <w:rFonts w:eastAsia="WenQuanYi Micro Hei" w:cs="Lohit Hindi"/>
      <w:i/>
      <w:iCs/>
      <w:sz w:val="24"/>
      <w:szCs w:val="24"/>
      <w:lang w:eastAsia="zh-CN" w:bidi="hi-IN"/>
    </w:rPr>
  </w:style>
  <w:style w:type="paragraph" w:customStyle="1" w:styleId="Index">
    <w:name w:val="Index"/>
    <w:basedOn w:val="Normal"/>
    <w:rsid w:val="00411127"/>
    <w:pPr>
      <w:widowControl w:val="0"/>
      <w:suppressLineNumbers/>
      <w:tabs>
        <w:tab w:val="left" w:pos="709"/>
      </w:tabs>
      <w:suppressAutoHyphens/>
      <w:spacing w:after="160" w:line="259" w:lineRule="auto"/>
    </w:pPr>
    <w:rPr>
      <w:rFonts w:eastAsia="WenQuanYi Micro Hei" w:cs="Lohit Hindi"/>
      <w:sz w:val="24"/>
      <w:szCs w:val="24"/>
      <w:lang w:eastAsia="zh-CN" w:bidi="hi-IN"/>
    </w:rPr>
  </w:style>
  <w:style w:type="table" w:styleId="TableGrid">
    <w:name w:val="Table Grid"/>
    <w:basedOn w:val="TableNormal"/>
    <w:uiPriority w:val="59"/>
    <w:rsid w:val="008F7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5F0C77"/>
    <w:rPr>
      <w:color w:val="808080"/>
    </w:rPr>
  </w:style>
  <w:style w:type="paragraph" w:styleId="ListParagraph">
    <w:name w:val="List Paragraph"/>
    <w:basedOn w:val="Normal"/>
    <w:uiPriority w:val="72"/>
    <w:qFormat/>
    <w:rsid w:val="000C36BD"/>
    <w:pPr>
      <w:ind w:left="720"/>
      <w:contextualSpacing/>
    </w:pPr>
  </w:style>
  <w:style w:type="paragraph" w:styleId="Revision">
    <w:name w:val="Revision"/>
    <w:hidden/>
    <w:uiPriority w:val="71"/>
    <w:rsid w:val="00612F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Heading">
    <w:name w:val="Heading"/>
    <w:basedOn w:val="Normal"/>
    <w:next w:val="Textbody"/>
    <w:rsid w:val="00411127"/>
    <w:pPr>
      <w:keepNext/>
      <w:widowControl w:val="0"/>
      <w:tabs>
        <w:tab w:val="left" w:pos="709"/>
      </w:tabs>
      <w:suppressAutoHyphens/>
      <w:spacing w:before="240" w:after="120" w:line="259" w:lineRule="auto"/>
    </w:pPr>
    <w:rPr>
      <w:rFonts w:ascii="Arial" w:eastAsia="WenQuanYi Micro Hei" w:hAnsi="Arial" w:cs="Lohit Hindi"/>
      <w:sz w:val="28"/>
      <w:szCs w:val="28"/>
      <w:lang w:eastAsia="zh-CN" w:bidi="hi-IN"/>
    </w:rPr>
  </w:style>
  <w:style w:type="paragraph" w:customStyle="1" w:styleId="Textbody">
    <w:name w:val="Text body"/>
    <w:basedOn w:val="Normal"/>
    <w:rsid w:val="00411127"/>
    <w:pPr>
      <w:widowControl w:val="0"/>
      <w:tabs>
        <w:tab w:val="left" w:pos="709"/>
      </w:tabs>
      <w:suppressAutoHyphens/>
      <w:spacing w:after="120" w:line="259" w:lineRule="auto"/>
    </w:pPr>
    <w:rPr>
      <w:rFonts w:eastAsia="WenQuanYi Micro Hei" w:cs="Lohit Hindi"/>
      <w:sz w:val="24"/>
      <w:szCs w:val="24"/>
      <w:lang w:eastAsia="zh-CN" w:bidi="hi-IN"/>
    </w:rPr>
  </w:style>
  <w:style w:type="paragraph" w:styleId="List">
    <w:name w:val="List"/>
    <w:basedOn w:val="Textbody"/>
    <w:rsid w:val="00411127"/>
  </w:style>
  <w:style w:type="paragraph" w:styleId="Caption">
    <w:name w:val="caption"/>
    <w:basedOn w:val="Normal"/>
    <w:rsid w:val="00411127"/>
    <w:pPr>
      <w:widowControl w:val="0"/>
      <w:suppressLineNumbers/>
      <w:tabs>
        <w:tab w:val="left" w:pos="709"/>
      </w:tabs>
      <w:suppressAutoHyphens/>
      <w:spacing w:before="120" w:after="120" w:line="259" w:lineRule="auto"/>
    </w:pPr>
    <w:rPr>
      <w:rFonts w:eastAsia="WenQuanYi Micro Hei" w:cs="Lohit Hindi"/>
      <w:i/>
      <w:iCs/>
      <w:sz w:val="24"/>
      <w:szCs w:val="24"/>
      <w:lang w:eastAsia="zh-CN" w:bidi="hi-IN"/>
    </w:rPr>
  </w:style>
  <w:style w:type="paragraph" w:customStyle="1" w:styleId="Index">
    <w:name w:val="Index"/>
    <w:basedOn w:val="Normal"/>
    <w:rsid w:val="00411127"/>
    <w:pPr>
      <w:widowControl w:val="0"/>
      <w:suppressLineNumbers/>
      <w:tabs>
        <w:tab w:val="left" w:pos="709"/>
      </w:tabs>
      <w:suppressAutoHyphens/>
      <w:spacing w:after="160" w:line="259" w:lineRule="auto"/>
    </w:pPr>
    <w:rPr>
      <w:rFonts w:eastAsia="WenQuanYi Micro Hei" w:cs="Lohit Hindi"/>
      <w:sz w:val="24"/>
      <w:szCs w:val="24"/>
      <w:lang w:eastAsia="zh-CN" w:bidi="hi-IN"/>
    </w:rPr>
  </w:style>
  <w:style w:type="table" w:styleId="TableGrid">
    <w:name w:val="Table Grid"/>
    <w:basedOn w:val="TableNormal"/>
    <w:uiPriority w:val="59"/>
    <w:rsid w:val="008F7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5F0C77"/>
    <w:rPr>
      <w:color w:val="808080"/>
    </w:rPr>
  </w:style>
  <w:style w:type="paragraph" w:styleId="ListParagraph">
    <w:name w:val="List Paragraph"/>
    <w:basedOn w:val="Normal"/>
    <w:uiPriority w:val="72"/>
    <w:qFormat/>
    <w:rsid w:val="000C36BD"/>
    <w:pPr>
      <w:ind w:left="720"/>
      <w:contextualSpacing/>
    </w:pPr>
  </w:style>
  <w:style w:type="paragraph" w:styleId="Revision">
    <w:name w:val="Revision"/>
    <w:hidden/>
    <w:uiPriority w:val="71"/>
    <w:rsid w:val="0061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574787">
      <w:bodyDiv w:val="1"/>
      <w:marLeft w:val="0"/>
      <w:marRight w:val="0"/>
      <w:marTop w:val="0"/>
      <w:marBottom w:val="0"/>
      <w:divBdr>
        <w:top w:val="none" w:sz="0" w:space="0" w:color="auto"/>
        <w:left w:val="none" w:sz="0" w:space="0" w:color="auto"/>
        <w:bottom w:val="none" w:sz="0" w:space="0" w:color="auto"/>
        <w:right w:val="none" w:sz="0" w:space="0" w:color="auto"/>
      </w:divBdr>
    </w:div>
    <w:div w:id="359205551">
      <w:bodyDiv w:val="1"/>
      <w:marLeft w:val="0"/>
      <w:marRight w:val="0"/>
      <w:marTop w:val="0"/>
      <w:marBottom w:val="0"/>
      <w:divBdr>
        <w:top w:val="none" w:sz="0" w:space="0" w:color="auto"/>
        <w:left w:val="none" w:sz="0" w:space="0" w:color="auto"/>
        <w:bottom w:val="none" w:sz="0" w:space="0" w:color="auto"/>
        <w:right w:val="none" w:sz="0" w:space="0" w:color="auto"/>
      </w:divBdr>
    </w:div>
    <w:div w:id="1407458930">
      <w:bodyDiv w:val="1"/>
      <w:marLeft w:val="0"/>
      <w:marRight w:val="0"/>
      <w:marTop w:val="0"/>
      <w:marBottom w:val="0"/>
      <w:divBdr>
        <w:top w:val="none" w:sz="0" w:space="0" w:color="auto"/>
        <w:left w:val="none" w:sz="0" w:space="0" w:color="auto"/>
        <w:bottom w:val="none" w:sz="0" w:space="0" w:color="auto"/>
        <w:right w:val="none" w:sz="0" w:space="0" w:color="auto"/>
      </w:divBdr>
    </w:div>
    <w:div w:id="1429354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ts.sciencemag.org"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hyperlink" Target="http://www.sciencemag.org/authors/instructions-preparing-initial-manuscript%20" TargetMode="External"/><Relationship Id="rId13" Type="http://schemas.openxmlformats.org/officeDocument/2006/relationships/comments" Target="comments.xml"/><Relationship Id="rId14" Type="http://schemas.openxmlformats.org/officeDocument/2006/relationships/hyperlink" Target="mailto:rts,yksuh%7d@cs.arizona.edu" TargetMode="External"/><Relationship Id="rId15" Type="http://schemas.openxmlformats.org/officeDocument/2006/relationships/image" Target="media/image1.wmf"/><Relationship Id="rId16" Type="http://schemas.openxmlformats.org/officeDocument/2006/relationships/image" Target="media/image2.wmf"/><Relationship Id="rId17" Type="http://schemas.openxmlformats.org/officeDocument/2006/relationships/image" Target="media/image3.e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48579-48F8-B242-BC87-9F08BA29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7709</Words>
  <Characters>43943</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Youngkyoon Suh</cp:lastModifiedBy>
  <cp:revision>8</cp:revision>
  <cp:lastPrinted>2017-03-16T16:20:00Z</cp:lastPrinted>
  <dcterms:created xsi:type="dcterms:W3CDTF">2017-04-03T14:38:00Z</dcterms:created>
  <dcterms:modified xsi:type="dcterms:W3CDTF">2017-04-03T15:04:00Z</dcterms:modified>
</cp:coreProperties>
</file>